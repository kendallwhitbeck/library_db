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366B" w14:textId="77777777" w:rsidR="008B3C59" w:rsidRDefault="008B3C59">
      <w:pPr>
        <w:rPr>
          <w:rFonts w:ascii="Times New Roman" w:hAnsi="Times New Roman"/>
        </w:rPr>
      </w:pPr>
      <w:r>
        <w:rPr>
          <w:rFonts w:ascii="Times New Roman" w:hAnsi="Times New Roman"/>
        </w:rPr>
        <w:t>The goal of normalizing a database schema is to reduce data redundancy, improve data integrity, and ensure that it adheres to the rules of each normal form. The 3NF tables were created to achieve these goals. Here's a detailed explanation of why the tables were divided into their current structure in the 3NF:</w:t>
      </w:r>
    </w:p>
    <w:p w14:paraId="594381FC" w14:textId="77777777" w:rsidR="008B3C59" w:rsidRDefault="008B3C59">
      <w:pPr>
        <w:rPr>
          <w:rFonts w:ascii="Times New Roman" w:hAnsi="Times New Roman"/>
        </w:rPr>
      </w:pPr>
      <w:r>
        <w:rPr>
          <w:rFonts w:ascii="Times New Roman" w:hAnsi="Times New Roman"/>
        </w:rPr>
        <w:t>Author, Publisher, and Genre tables: These tables were created to eliminate data redundancy and maintain data integrity. In the original schema, the author, publisher, and genre information were repeated across the Book, eBook, and Audiobook tables. By creating separate tables for each of these entities and linking them with foreign keys, we avoid redundancy and ensure that any update, insertion, or deletion operation can be performed consistently.</w:t>
      </w:r>
    </w:p>
    <w:p w14:paraId="0DDE7598" w14:textId="77777777" w:rsidR="008B3C59" w:rsidRDefault="008B3C59">
      <w:pPr>
        <w:rPr>
          <w:rFonts w:ascii="Times New Roman" w:hAnsi="Times New Roman"/>
        </w:rPr>
      </w:pPr>
      <w:r>
        <w:rPr>
          <w:rFonts w:ascii="Times New Roman" w:hAnsi="Times New Roman"/>
        </w:rPr>
        <w:t>Book, eBook, and Audiobook tables: These tables hold information specific to each medium. They have been structured to contain only data directly relevant to their primary keys. This ensures that all the attributes in each table are fully functionally dependent on the primary key, satisfying 1NF and 2NF requirements.</w:t>
      </w:r>
    </w:p>
    <w:p w14:paraId="2A5201EA" w14:textId="77777777" w:rsidR="008B3C59" w:rsidRDefault="008B3C59">
      <w:pPr>
        <w:rPr>
          <w:rFonts w:ascii="Times New Roman" w:hAnsi="Times New Roman"/>
        </w:rPr>
      </w:pPr>
      <w:r>
        <w:rPr>
          <w:rFonts w:ascii="Times New Roman" w:hAnsi="Times New Roman"/>
        </w:rPr>
        <w:t>Book Copy, eBook Copy, and Audiobook Copy tables: These tables were created to separate information about the individual copies of each medium from the general information about the medium itself. This separation helps to maintain data integrity and ensures that each table contains only data relevant to its primary key. This satisfies the 2NF requirement.</w:t>
      </w:r>
    </w:p>
    <w:p w14:paraId="2720429B" w14:textId="77777777" w:rsidR="008B3C59" w:rsidRDefault="008B3C59">
      <w:pPr>
        <w:rPr>
          <w:rFonts w:ascii="Times New Roman" w:hAnsi="Times New Roman"/>
        </w:rPr>
      </w:pPr>
      <w:r>
        <w:rPr>
          <w:rFonts w:ascii="Times New Roman" w:hAnsi="Times New Roman"/>
        </w:rPr>
        <w:t>Member table: This table contains information about library members. It is structured to maintain data integrity and follows the rules of 1NF, 2NF, and 3NF, ensuring that all attributes are fully functionally dependent on the primary key.</w:t>
      </w:r>
    </w:p>
    <w:p w14:paraId="1BA7EA8F" w14:textId="77777777" w:rsidR="008B3C59" w:rsidRDefault="008B3C59">
      <w:pPr>
        <w:rPr>
          <w:rFonts w:ascii="Times New Roman" w:hAnsi="Times New Roman"/>
        </w:rPr>
      </w:pPr>
      <w:r>
        <w:rPr>
          <w:rFonts w:ascii="Times New Roman" w:hAnsi="Times New Roman"/>
        </w:rPr>
        <w:t xml:space="preserve">Hold table: This table captures information about hold transactions. It includes foreign keys for </w:t>
      </w:r>
      <w:proofErr w:type="spellStart"/>
      <w:r>
        <w:rPr>
          <w:rFonts w:ascii="Times New Roman" w:hAnsi="Times New Roman"/>
        </w:rPr>
        <w:t>member_ID</w:t>
      </w:r>
      <w:proofErr w:type="spellEnd"/>
      <w:r>
        <w:rPr>
          <w:rFonts w:ascii="Times New Roman" w:hAnsi="Times New Roman"/>
        </w:rPr>
        <w:t xml:space="preserve"> and the medium IDs (</w:t>
      </w:r>
      <w:proofErr w:type="spellStart"/>
      <w:r>
        <w:rPr>
          <w:rFonts w:ascii="Times New Roman" w:hAnsi="Times New Roman"/>
        </w:rPr>
        <w:t>book_ID</w:t>
      </w:r>
      <w:proofErr w:type="spellEnd"/>
      <w:r>
        <w:rPr>
          <w:rFonts w:ascii="Times New Roman" w:hAnsi="Times New Roman"/>
        </w:rPr>
        <w:t xml:space="preserve">, </w:t>
      </w:r>
      <w:proofErr w:type="spellStart"/>
      <w:r>
        <w:rPr>
          <w:rFonts w:ascii="Times New Roman" w:hAnsi="Times New Roman"/>
        </w:rPr>
        <w:t>eBook_ID</w:t>
      </w:r>
      <w:proofErr w:type="spellEnd"/>
      <w:r>
        <w:rPr>
          <w:rFonts w:ascii="Times New Roman" w:hAnsi="Times New Roman"/>
        </w:rPr>
        <w:t xml:space="preserve">, </w:t>
      </w:r>
      <w:proofErr w:type="spellStart"/>
      <w:r>
        <w:rPr>
          <w:rFonts w:ascii="Times New Roman" w:hAnsi="Times New Roman"/>
        </w:rPr>
        <w:t>audiobook_ID</w:t>
      </w:r>
      <w:proofErr w:type="spellEnd"/>
      <w:r>
        <w:rPr>
          <w:rFonts w:ascii="Times New Roman" w:hAnsi="Times New Roman"/>
        </w:rPr>
        <w:t>). By structuring the table this way, we maintain data integrity and ensure that hold transactions only reference valid members and media items.</w:t>
      </w:r>
    </w:p>
    <w:p w14:paraId="13DE36E9" w14:textId="77777777" w:rsidR="008B3C59" w:rsidRDefault="008B3C59">
      <w:pPr>
        <w:rPr>
          <w:rFonts w:ascii="Times New Roman" w:hAnsi="Times New Roman"/>
        </w:rPr>
      </w:pPr>
      <w:r>
        <w:rPr>
          <w:rFonts w:ascii="Times New Roman" w:hAnsi="Times New Roman"/>
        </w:rPr>
        <w:t xml:space="preserve">Loan table: This table contains information about loan transactions. It has foreign keys for </w:t>
      </w:r>
      <w:proofErr w:type="spellStart"/>
      <w:r>
        <w:rPr>
          <w:rFonts w:ascii="Times New Roman" w:hAnsi="Times New Roman"/>
        </w:rPr>
        <w:t>member_ID</w:t>
      </w:r>
      <w:proofErr w:type="spellEnd"/>
      <w:r>
        <w:rPr>
          <w:rFonts w:ascii="Times New Roman" w:hAnsi="Times New Roman"/>
        </w:rPr>
        <w:t xml:space="preserve"> and the medium copy IDs (</w:t>
      </w:r>
      <w:proofErr w:type="spellStart"/>
      <w:r>
        <w:rPr>
          <w:rFonts w:ascii="Times New Roman" w:hAnsi="Times New Roman"/>
        </w:rPr>
        <w:t>book_copy_ID</w:t>
      </w:r>
      <w:proofErr w:type="spellEnd"/>
      <w:r>
        <w:rPr>
          <w:rFonts w:ascii="Times New Roman" w:hAnsi="Times New Roman"/>
        </w:rPr>
        <w:t xml:space="preserve">, </w:t>
      </w:r>
      <w:proofErr w:type="spellStart"/>
      <w:r>
        <w:rPr>
          <w:rFonts w:ascii="Times New Roman" w:hAnsi="Times New Roman"/>
        </w:rPr>
        <w:t>eBook_copy_ID</w:t>
      </w:r>
      <w:proofErr w:type="spellEnd"/>
      <w:r>
        <w:rPr>
          <w:rFonts w:ascii="Times New Roman" w:hAnsi="Times New Roman"/>
        </w:rPr>
        <w:t xml:space="preserve">, </w:t>
      </w:r>
      <w:proofErr w:type="spellStart"/>
      <w:r>
        <w:rPr>
          <w:rFonts w:ascii="Times New Roman" w:hAnsi="Times New Roman"/>
        </w:rPr>
        <w:t>audiobook_copy_ID</w:t>
      </w:r>
      <w:proofErr w:type="spellEnd"/>
      <w:r>
        <w:rPr>
          <w:rFonts w:ascii="Times New Roman" w:hAnsi="Times New Roman"/>
        </w:rPr>
        <w:t>). This structure ensures that each loan transaction has a non-null value for the Member ID and exactly one non-null value for the medium copy IDs, as per the constraints specified. This maintains data integrity and ensures that loan transactions only reference valid members and media items.</w:t>
      </w:r>
    </w:p>
    <w:p w14:paraId="4EED3CA5" w14:textId="77777777" w:rsidR="008B3C59" w:rsidRDefault="008B3C59">
      <w:pPr>
        <w:rPr>
          <w:rFonts w:ascii="Times New Roman" w:hAnsi="Times New Roman"/>
        </w:rPr>
      </w:pPr>
      <w:r>
        <w:rPr>
          <w:rFonts w:ascii="Times New Roman" w:hAnsi="Times New Roman"/>
        </w:rPr>
        <w:t>By dividing the schema into these 3NF tables, we have reduced data redundancy, improved data integrity, and ensured that the schema adheres to the rules of the first three normal forms. This optimized schema will lead to better performance, easier maintenance, and fewer data anomalies.</w:t>
      </w:r>
    </w:p>
    <w:p w14:paraId="7E3C6206" w14:textId="77777777" w:rsidR="008B3C59" w:rsidRDefault="008B3C59">
      <w:pPr>
        <w:rPr>
          <w:rFonts w:ascii="Times New Roman" w:hAnsi="Times New Roman"/>
        </w:rPr>
      </w:pPr>
    </w:p>
    <w:p w14:paraId="6D898972" w14:textId="77777777" w:rsidR="008B3C59" w:rsidRDefault="008B3C59">
      <w:pPr>
        <w:rPr>
          <w:rFonts w:ascii="Times New Roman" w:hAnsi="Times New Roman"/>
        </w:rPr>
      </w:pPr>
      <w:r>
        <w:rPr>
          <w:rFonts w:ascii="Times New Roman" w:hAnsi="Times New Roman"/>
        </w:rPr>
        <w:t>Here are the 3NF tables for the library database schema:</w:t>
      </w:r>
    </w:p>
    <w:p w14:paraId="506AD1A0" w14:textId="77777777" w:rsidR="008B3C59" w:rsidRDefault="008B3C59">
      <w:pPr>
        <w:rPr>
          <w:rFonts w:ascii="Times New Roman" w:hAnsi="Times New Roman"/>
        </w:rPr>
      </w:pPr>
    </w:p>
    <w:p w14:paraId="2CF8C0AA" w14:textId="77777777" w:rsidR="008B3C59" w:rsidRDefault="008B3C59">
      <w:pPr>
        <w:rPr>
          <w:rFonts w:ascii="Times New Roman" w:hAnsi="Times New Roman"/>
          <w:b/>
          <w:bCs/>
        </w:rPr>
      </w:pPr>
      <w:r>
        <w:rPr>
          <w:rFonts w:ascii="Times New Roman" w:hAnsi="Times New Roman"/>
          <w:b/>
          <w:bCs/>
        </w:rPr>
        <w:t>Author table:</w:t>
      </w:r>
    </w:p>
    <w:p w14:paraId="5E0415EB" w14:textId="77777777" w:rsidR="008B3C59" w:rsidRDefault="008B3C59">
      <w:pPr>
        <w:rPr>
          <w:rFonts w:ascii="Times New Roman" w:hAnsi="Times New Roman"/>
        </w:rPr>
      </w:pPr>
    </w:p>
    <w:p w14:paraId="5DC9C23E" w14:textId="77777777" w:rsidR="008B3C59" w:rsidRDefault="008B3C59">
      <w:pPr>
        <w:rPr>
          <w:rFonts w:ascii="Times New Roman" w:hAnsi="Times New Roman"/>
        </w:rPr>
      </w:pPr>
      <w:proofErr w:type="spellStart"/>
      <w:r>
        <w:rPr>
          <w:rFonts w:ascii="Times New Roman" w:hAnsi="Times New Roman"/>
        </w:rPr>
        <w:t>author_ID</w:t>
      </w:r>
      <w:proofErr w:type="spellEnd"/>
      <w:r>
        <w:rPr>
          <w:rFonts w:ascii="Times New Roman" w:hAnsi="Times New Roman"/>
        </w:rPr>
        <w:t xml:space="preserve"> (Primary key)</w:t>
      </w:r>
    </w:p>
    <w:p w14:paraId="202DB79E" w14:textId="77777777" w:rsidR="008B3C59" w:rsidRDefault="008B3C59">
      <w:pPr>
        <w:rPr>
          <w:rFonts w:ascii="Times New Roman" w:hAnsi="Times New Roman"/>
        </w:rPr>
      </w:pPr>
      <w:proofErr w:type="spellStart"/>
      <w:r>
        <w:rPr>
          <w:rFonts w:ascii="Times New Roman" w:hAnsi="Times New Roman"/>
        </w:rPr>
        <w:t>author_name</w:t>
      </w:r>
      <w:proofErr w:type="spellEnd"/>
    </w:p>
    <w:p w14:paraId="14E9DBE1" w14:textId="77777777" w:rsidR="008B3C59" w:rsidRDefault="008B3C59">
      <w:pPr>
        <w:rPr>
          <w:rFonts w:ascii="Times New Roman" w:hAnsi="Times New Roman"/>
        </w:rPr>
      </w:pPr>
    </w:p>
    <w:p w14:paraId="6AA4F20B" w14:textId="77777777" w:rsidR="008B3C59" w:rsidRDefault="008B3C59">
      <w:pPr>
        <w:rPr>
          <w:rFonts w:ascii="Times New Roman" w:hAnsi="Times New Roman"/>
          <w:b/>
          <w:bCs/>
        </w:rPr>
      </w:pPr>
      <w:r>
        <w:rPr>
          <w:rFonts w:ascii="Times New Roman" w:hAnsi="Times New Roman"/>
          <w:b/>
          <w:bCs/>
        </w:rPr>
        <w:t>Publisher table:</w:t>
      </w:r>
    </w:p>
    <w:p w14:paraId="54E68FBF" w14:textId="77777777" w:rsidR="008B3C59" w:rsidRDefault="008B3C59">
      <w:pPr>
        <w:rPr>
          <w:rFonts w:ascii="Times New Roman" w:hAnsi="Times New Roman"/>
        </w:rPr>
      </w:pPr>
    </w:p>
    <w:p w14:paraId="2C2586FA" w14:textId="77777777" w:rsidR="008B3C59" w:rsidRDefault="008B3C59">
      <w:pPr>
        <w:rPr>
          <w:rFonts w:ascii="Times New Roman" w:hAnsi="Times New Roman"/>
        </w:rPr>
      </w:pPr>
      <w:proofErr w:type="spellStart"/>
      <w:r>
        <w:rPr>
          <w:rFonts w:ascii="Times New Roman" w:hAnsi="Times New Roman"/>
        </w:rPr>
        <w:t>publisher_ID</w:t>
      </w:r>
      <w:proofErr w:type="spellEnd"/>
      <w:r>
        <w:rPr>
          <w:rFonts w:ascii="Times New Roman" w:hAnsi="Times New Roman"/>
        </w:rPr>
        <w:t xml:space="preserve"> (Primary key)</w:t>
      </w:r>
    </w:p>
    <w:p w14:paraId="36B7F093" w14:textId="77777777" w:rsidR="008B3C59" w:rsidRDefault="008B3C59">
      <w:pPr>
        <w:rPr>
          <w:rFonts w:ascii="Times New Roman" w:hAnsi="Times New Roman"/>
        </w:rPr>
      </w:pPr>
      <w:proofErr w:type="spellStart"/>
      <w:r>
        <w:rPr>
          <w:rFonts w:ascii="Times New Roman" w:hAnsi="Times New Roman"/>
        </w:rPr>
        <w:t>publisher_name</w:t>
      </w:r>
      <w:proofErr w:type="spellEnd"/>
    </w:p>
    <w:p w14:paraId="49950361" w14:textId="77777777" w:rsidR="008B3C59" w:rsidRDefault="008B3C59">
      <w:pPr>
        <w:rPr>
          <w:rFonts w:ascii="Times New Roman" w:hAnsi="Times New Roman"/>
          <w:b/>
          <w:bCs/>
        </w:rPr>
      </w:pPr>
    </w:p>
    <w:p w14:paraId="74AF811E" w14:textId="77777777" w:rsidR="008B3C59" w:rsidRDefault="008B3C59">
      <w:pPr>
        <w:rPr>
          <w:rFonts w:ascii="Times New Roman" w:hAnsi="Times New Roman"/>
          <w:b/>
          <w:bCs/>
        </w:rPr>
      </w:pPr>
      <w:r>
        <w:rPr>
          <w:rFonts w:ascii="Times New Roman" w:hAnsi="Times New Roman"/>
          <w:b/>
          <w:bCs/>
        </w:rPr>
        <w:t>Genre table:</w:t>
      </w:r>
    </w:p>
    <w:p w14:paraId="0BF956C9" w14:textId="77777777" w:rsidR="008B3C59" w:rsidRDefault="008B3C59">
      <w:pPr>
        <w:rPr>
          <w:rFonts w:ascii="Times New Roman" w:hAnsi="Times New Roman"/>
        </w:rPr>
      </w:pPr>
    </w:p>
    <w:p w14:paraId="77830C4C" w14:textId="77777777" w:rsidR="008B3C59" w:rsidRDefault="008B3C59">
      <w:pPr>
        <w:rPr>
          <w:rFonts w:ascii="Times New Roman" w:hAnsi="Times New Roman"/>
        </w:rPr>
      </w:pPr>
      <w:proofErr w:type="spellStart"/>
      <w:r>
        <w:rPr>
          <w:rFonts w:ascii="Times New Roman" w:hAnsi="Times New Roman"/>
        </w:rPr>
        <w:t>genre_ID</w:t>
      </w:r>
      <w:proofErr w:type="spellEnd"/>
      <w:r>
        <w:rPr>
          <w:rFonts w:ascii="Times New Roman" w:hAnsi="Times New Roman"/>
        </w:rPr>
        <w:t xml:space="preserve"> (Primary key)</w:t>
      </w:r>
    </w:p>
    <w:p w14:paraId="797BB10C" w14:textId="77777777" w:rsidR="008B3C59" w:rsidRDefault="008B3C59">
      <w:pPr>
        <w:rPr>
          <w:rFonts w:ascii="Times New Roman" w:hAnsi="Times New Roman"/>
        </w:rPr>
      </w:pPr>
      <w:proofErr w:type="spellStart"/>
      <w:r>
        <w:rPr>
          <w:rFonts w:ascii="Times New Roman" w:hAnsi="Times New Roman"/>
        </w:rPr>
        <w:t>genre_name</w:t>
      </w:r>
      <w:proofErr w:type="spellEnd"/>
    </w:p>
    <w:p w14:paraId="194419DD" w14:textId="77777777" w:rsidR="008B3C59" w:rsidRDefault="008B3C59">
      <w:pPr>
        <w:rPr>
          <w:rFonts w:ascii="Times New Roman" w:hAnsi="Times New Roman"/>
        </w:rPr>
      </w:pPr>
    </w:p>
    <w:p w14:paraId="64A0FA8A" w14:textId="77777777" w:rsidR="008B3C59" w:rsidRDefault="008B3C59">
      <w:pPr>
        <w:rPr>
          <w:rFonts w:ascii="Times New Roman" w:hAnsi="Times New Roman"/>
          <w:b/>
          <w:bCs/>
        </w:rPr>
      </w:pPr>
      <w:r>
        <w:rPr>
          <w:rFonts w:ascii="Times New Roman" w:hAnsi="Times New Roman"/>
          <w:b/>
          <w:bCs/>
        </w:rPr>
        <w:t>Book table:</w:t>
      </w:r>
    </w:p>
    <w:p w14:paraId="0EB8765F" w14:textId="77777777" w:rsidR="008B3C59" w:rsidRDefault="008B3C59">
      <w:pPr>
        <w:rPr>
          <w:rFonts w:ascii="Times New Roman" w:hAnsi="Times New Roman"/>
        </w:rPr>
      </w:pPr>
    </w:p>
    <w:p w14:paraId="55A1E61D" w14:textId="77777777" w:rsidR="008B3C59" w:rsidRDefault="008B3C59">
      <w:pPr>
        <w:rPr>
          <w:rFonts w:ascii="Times New Roman" w:hAnsi="Times New Roman"/>
        </w:rPr>
      </w:pPr>
      <w:proofErr w:type="spellStart"/>
      <w:r>
        <w:rPr>
          <w:rFonts w:ascii="Times New Roman" w:hAnsi="Times New Roman"/>
        </w:rPr>
        <w:t>book_ID</w:t>
      </w:r>
      <w:proofErr w:type="spellEnd"/>
      <w:r>
        <w:rPr>
          <w:rFonts w:ascii="Times New Roman" w:hAnsi="Times New Roman"/>
        </w:rPr>
        <w:t xml:space="preserve"> (Primary key)</w:t>
      </w:r>
    </w:p>
    <w:p w14:paraId="3F05CAF0" w14:textId="77777777" w:rsidR="008B3C59" w:rsidRDefault="008B3C59">
      <w:pPr>
        <w:rPr>
          <w:rFonts w:ascii="Times New Roman" w:hAnsi="Times New Roman"/>
        </w:rPr>
      </w:pPr>
      <w:r>
        <w:rPr>
          <w:rFonts w:ascii="Times New Roman" w:hAnsi="Times New Roman"/>
        </w:rPr>
        <w:t>ISBN (UNIQUE constraint)</w:t>
      </w:r>
    </w:p>
    <w:p w14:paraId="5C47424F" w14:textId="77777777" w:rsidR="008B3C59" w:rsidRDefault="008B3C59">
      <w:pPr>
        <w:rPr>
          <w:rFonts w:ascii="Times New Roman" w:hAnsi="Times New Roman"/>
        </w:rPr>
      </w:pPr>
      <w:r>
        <w:rPr>
          <w:rFonts w:ascii="Times New Roman" w:hAnsi="Times New Roman"/>
        </w:rPr>
        <w:t>title</w:t>
      </w:r>
    </w:p>
    <w:p w14:paraId="34C7CAD5" w14:textId="77777777" w:rsidR="008B3C59" w:rsidRDefault="008B3C59">
      <w:pPr>
        <w:rPr>
          <w:rFonts w:ascii="Times New Roman" w:hAnsi="Times New Roman"/>
        </w:rPr>
      </w:pPr>
      <w:proofErr w:type="spellStart"/>
      <w:r>
        <w:rPr>
          <w:rFonts w:ascii="Times New Roman" w:hAnsi="Times New Roman"/>
        </w:rPr>
        <w:t>author_ID</w:t>
      </w:r>
      <w:proofErr w:type="spellEnd"/>
      <w:r>
        <w:rPr>
          <w:rFonts w:ascii="Times New Roman" w:hAnsi="Times New Roman"/>
        </w:rPr>
        <w:t xml:space="preserve"> (Foreign key)</w:t>
      </w:r>
    </w:p>
    <w:p w14:paraId="6FBD2A10" w14:textId="77777777" w:rsidR="008B3C59" w:rsidRDefault="008B3C59">
      <w:pPr>
        <w:rPr>
          <w:rFonts w:ascii="Times New Roman" w:hAnsi="Times New Roman"/>
        </w:rPr>
      </w:pPr>
      <w:proofErr w:type="spellStart"/>
      <w:r>
        <w:rPr>
          <w:rFonts w:ascii="Times New Roman" w:hAnsi="Times New Roman"/>
        </w:rPr>
        <w:t>publisher_ID</w:t>
      </w:r>
      <w:proofErr w:type="spellEnd"/>
      <w:r>
        <w:rPr>
          <w:rFonts w:ascii="Times New Roman" w:hAnsi="Times New Roman"/>
        </w:rPr>
        <w:t xml:space="preserve"> (Foreign key)</w:t>
      </w:r>
    </w:p>
    <w:p w14:paraId="47039C1A" w14:textId="77777777" w:rsidR="008B3C59" w:rsidRDefault="008B3C59">
      <w:pPr>
        <w:rPr>
          <w:rFonts w:ascii="Times New Roman" w:hAnsi="Times New Roman"/>
        </w:rPr>
      </w:pPr>
      <w:proofErr w:type="spellStart"/>
      <w:r>
        <w:rPr>
          <w:rFonts w:ascii="Times New Roman" w:hAnsi="Times New Roman"/>
        </w:rPr>
        <w:t>publication_year</w:t>
      </w:r>
      <w:proofErr w:type="spellEnd"/>
    </w:p>
    <w:p w14:paraId="708867AF" w14:textId="77777777" w:rsidR="008B3C59" w:rsidRDefault="008B3C59">
      <w:pPr>
        <w:rPr>
          <w:rFonts w:ascii="Times New Roman" w:hAnsi="Times New Roman"/>
        </w:rPr>
      </w:pPr>
      <w:proofErr w:type="spellStart"/>
      <w:r>
        <w:rPr>
          <w:rFonts w:ascii="Times New Roman" w:hAnsi="Times New Roman"/>
        </w:rPr>
        <w:t>genre_ID</w:t>
      </w:r>
      <w:proofErr w:type="spellEnd"/>
      <w:r>
        <w:rPr>
          <w:rFonts w:ascii="Times New Roman" w:hAnsi="Times New Roman"/>
        </w:rPr>
        <w:t xml:space="preserve"> (Foreign key)</w:t>
      </w:r>
    </w:p>
    <w:p w14:paraId="3BFEA766" w14:textId="77777777" w:rsidR="008B3C59" w:rsidRDefault="008B3C59">
      <w:pPr>
        <w:rPr>
          <w:rFonts w:ascii="Times New Roman" w:hAnsi="Times New Roman"/>
        </w:rPr>
      </w:pPr>
    </w:p>
    <w:p w14:paraId="3368D397" w14:textId="77777777" w:rsidR="008B3C59" w:rsidRDefault="008B3C59">
      <w:pPr>
        <w:rPr>
          <w:rFonts w:ascii="Times New Roman" w:hAnsi="Times New Roman"/>
          <w:b/>
          <w:bCs/>
        </w:rPr>
      </w:pPr>
      <w:r>
        <w:rPr>
          <w:rFonts w:ascii="Times New Roman" w:hAnsi="Times New Roman"/>
          <w:b/>
          <w:bCs/>
        </w:rPr>
        <w:t>eBook table:</w:t>
      </w:r>
    </w:p>
    <w:p w14:paraId="578A1209" w14:textId="77777777" w:rsidR="008B3C59" w:rsidRDefault="008B3C59">
      <w:pPr>
        <w:rPr>
          <w:rFonts w:ascii="Times New Roman" w:hAnsi="Times New Roman"/>
        </w:rPr>
      </w:pPr>
    </w:p>
    <w:p w14:paraId="66E2B65D" w14:textId="77777777" w:rsidR="008B3C59" w:rsidRDefault="008B3C59">
      <w:pPr>
        <w:rPr>
          <w:rFonts w:ascii="Times New Roman" w:hAnsi="Times New Roman"/>
        </w:rPr>
      </w:pPr>
      <w:proofErr w:type="spellStart"/>
      <w:r>
        <w:rPr>
          <w:rFonts w:ascii="Times New Roman" w:hAnsi="Times New Roman"/>
        </w:rPr>
        <w:t>eBook_ID</w:t>
      </w:r>
      <w:proofErr w:type="spellEnd"/>
      <w:r>
        <w:rPr>
          <w:rFonts w:ascii="Times New Roman" w:hAnsi="Times New Roman"/>
        </w:rPr>
        <w:t xml:space="preserve"> (Primary key)</w:t>
      </w:r>
    </w:p>
    <w:p w14:paraId="227AF87C" w14:textId="77777777" w:rsidR="008B3C59" w:rsidRDefault="008B3C59">
      <w:pPr>
        <w:rPr>
          <w:rFonts w:ascii="Times New Roman" w:hAnsi="Times New Roman"/>
        </w:rPr>
      </w:pPr>
      <w:r>
        <w:rPr>
          <w:rFonts w:ascii="Times New Roman" w:hAnsi="Times New Roman"/>
        </w:rPr>
        <w:t>title</w:t>
      </w:r>
    </w:p>
    <w:p w14:paraId="629B79B2" w14:textId="77777777" w:rsidR="008B3C59" w:rsidRDefault="008B3C59">
      <w:pPr>
        <w:rPr>
          <w:rFonts w:ascii="Times New Roman" w:hAnsi="Times New Roman"/>
        </w:rPr>
      </w:pPr>
      <w:proofErr w:type="spellStart"/>
      <w:r>
        <w:rPr>
          <w:rFonts w:ascii="Times New Roman" w:hAnsi="Times New Roman"/>
        </w:rPr>
        <w:t>author_ID</w:t>
      </w:r>
      <w:proofErr w:type="spellEnd"/>
      <w:r>
        <w:rPr>
          <w:rFonts w:ascii="Times New Roman" w:hAnsi="Times New Roman"/>
        </w:rPr>
        <w:t xml:space="preserve"> (Foreign key)</w:t>
      </w:r>
    </w:p>
    <w:p w14:paraId="01989AE7" w14:textId="77777777" w:rsidR="008B3C59" w:rsidRDefault="008B3C59">
      <w:pPr>
        <w:rPr>
          <w:rFonts w:ascii="Times New Roman" w:hAnsi="Times New Roman"/>
        </w:rPr>
      </w:pPr>
      <w:proofErr w:type="spellStart"/>
      <w:r>
        <w:rPr>
          <w:rFonts w:ascii="Times New Roman" w:hAnsi="Times New Roman"/>
        </w:rPr>
        <w:t>publisher_ID</w:t>
      </w:r>
      <w:proofErr w:type="spellEnd"/>
      <w:r>
        <w:rPr>
          <w:rFonts w:ascii="Times New Roman" w:hAnsi="Times New Roman"/>
        </w:rPr>
        <w:t xml:space="preserve"> (Foreign key)</w:t>
      </w:r>
    </w:p>
    <w:p w14:paraId="567B3F59" w14:textId="77777777" w:rsidR="008B3C59" w:rsidRDefault="008B3C59">
      <w:pPr>
        <w:rPr>
          <w:rFonts w:ascii="Times New Roman" w:hAnsi="Times New Roman"/>
        </w:rPr>
      </w:pPr>
      <w:r>
        <w:rPr>
          <w:rFonts w:ascii="Times New Roman" w:hAnsi="Times New Roman"/>
        </w:rPr>
        <w:t>DOI (UNIQUE constraint)</w:t>
      </w:r>
    </w:p>
    <w:p w14:paraId="513A1259" w14:textId="77777777" w:rsidR="008B3C59" w:rsidRDefault="008B3C59">
      <w:pPr>
        <w:rPr>
          <w:rFonts w:ascii="Times New Roman" w:hAnsi="Times New Roman"/>
        </w:rPr>
      </w:pPr>
      <w:proofErr w:type="spellStart"/>
      <w:r>
        <w:rPr>
          <w:rFonts w:ascii="Times New Roman" w:hAnsi="Times New Roman"/>
        </w:rPr>
        <w:t>publication_year</w:t>
      </w:r>
      <w:proofErr w:type="spellEnd"/>
    </w:p>
    <w:p w14:paraId="3BDEBD8B" w14:textId="77777777" w:rsidR="008B3C59" w:rsidRDefault="008B3C59">
      <w:pPr>
        <w:rPr>
          <w:rFonts w:ascii="Times New Roman" w:hAnsi="Times New Roman"/>
        </w:rPr>
      </w:pPr>
      <w:proofErr w:type="spellStart"/>
      <w:r>
        <w:rPr>
          <w:rFonts w:ascii="Times New Roman" w:hAnsi="Times New Roman"/>
        </w:rPr>
        <w:t>genre_ID</w:t>
      </w:r>
      <w:proofErr w:type="spellEnd"/>
      <w:r>
        <w:rPr>
          <w:rFonts w:ascii="Times New Roman" w:hAnsi="Times New Roman"/>
        </w:rPr>
        <w:t xml:space="preserve"> (Foreign key)</w:t>
      </w:r>
    </w:p>
    <w:p w14:paraId="6B1A55D6" w14:textId="77777777" w:rsidR="008B3C59" w:rsidRDefault="008B3C59">
      <w:pPr>
        <w:rPr>
          <w:rFonts w:ascii="Times New Roman" w:hAnsi="Times New Roman"/>
        </w:rPr>
      </w:pPr>
    </w:p>
    <w:p w14:paraId="6C5BD280" w14:textId="77777777" w:rsidR="008B3C59" w:rsidRDefault="008B3C59">
      <w:pPr>
        <w:rPr>
          <w:rFonts w:ascii="Times New Roman" w:hAnsi="Times New Roman"/>
          <w:b/>
          <w:bCs/>
        </w:rPr>
      </w:pPr>
      <w:r>
        <w:rPr>
          <w:rFonts w:ascii="Times New Roman" w:hAnsi="Times New Roman"/>
          <w:b/>
          <w:bCs/>
        </w:rPr>
        <w:t>Audiobook table:</w:t>
      </w:r>
    </w:p>
    <w:p w14:paraId="19A757BD" w14:textId="77777777" w:rsidR="008B3C59" w:rsidRDefault="008B3C59">
      <w:pPr>
        <w:rPr>
          <w:rFonts w:ascii="Times New Roman" w:hAnsi="Times New Roman"/>
        </w:rPr>
      </w:pPr>
    </w:p>
    <w:p w14:paraId="43DD9C0A" w14:textId="77777777" w:rsidR="008B3C59" w:rsidRDefault="008B3C59">
      <w:pPr>
        <w:rPr>
          <w:rFonts w:ascii="Times New Roman" w:hAnsi="Times New Roman"/>
        </w:rPr>
      </w:pPr>
      <w:proofErr w:type="spellStart"/>
      <w:r>
        <w:rPr>
          <w:rFonts w:ascii="Times New Roman" w:hAnsi="Times New Roman"/>
        </w:rPr>
        <w:t>audiobook_ID</w:t>
      </w:r>
      <w:proofErr w:type="spellEnd"/>
      <w:r>
        <w:rPr>
          <w:rFonts w:ascii="Times New Roman" w:hAnsi="Times New Roman"/>
        </w:rPr>
        <w:t xml:space="preserve"> (Primary key)</w:t>
      </w:r>
    </w:p>
    <w:p w14:paraId="27B8162F" w14:textId="77777777" w:rsidR="008B3C59" w:rsidRDefault="008B3C59">
      <w:pPr>
        <w:rPr>
          <w:rFonts w:ascii="Times New Roman" w:hAnsi="Times New Roman"/>
        </w:rPr>
      </w:pPr>
      <w:r>
        <w:rPr>
          <w:rFonts w:ascii="Times New Roman" w:hAnsi="Times New Roman"/>
        </w:rPr>
        <w:t>title</w:t>
      </w:r>
    </w:p>
    <w:p w14:paraId="5C37C7CA" w14:textId="77777777" w:rsidR="008B3C59" w:rsidRDefault="008B3C59">
      <w:pPr>
        <w:rPr>
          <w:rFonts w:ascii="Times New Roman" w:hAnsi="Times New Roman"/>
        </w:rPr>
      </w:pPr>
      <w:proofErr w:type="spellStart"/>
      <w:r>
        <w:rPr>
          <w:rFonts w:ascii="Times New Roman" w:hAnsi="Times New Roman"/>
        </w:rPr>
        <w:t>author_ID</w:t>
      </w:r>
      <w:proofErr w:type="spellEnd"/>
      <w:r>
        <w:rPr>
          <w:rFonts w:ascii="Times New Roman" w:hAnsi="Times New Roman"/>
        </w:rPr>
        <w:t xml:space="preserve"> (Foreign key)</w:t>
      </w:r>
    </w:p>
    <w:p w14:paraId="62F86B7E" w14:textId="77777777" w:rsidR="008B3C59" w:rsidRDefault="008B3C59">
      <w:pPr>
        <w:rPr>
          <w:rFonts w:ascii="Times New Roman" w:hAnsi="Times New Roman"/>
        </w:rPr>
      </w:pPr>
      <w:proofErr w:type="spellStart"/>
      <w:r>
        <w:rPr>
          <w:rFonts w:ascii="Times New Roman" w:hAnsi="Times New Roman"/>
        </w:rPr>
        <w:t>publisher_ID</w:t>
      </w:r>
      <w:proofErr w:type="spellEnd"/>
      <w:r>
        <w:rPr>
          <w:rFonts w:ascii="Times New Roman" w:hAnsi="Times New Roman"/>
        </w:rPr>
        <w:t xml:space="preserve"> (Foreign key)</w:t>
      </w:r>
    </w:p>
    <w:p w14:paraId="6F40BC2E" w14:textId="77777777" w:rsidR="008B3C59" w:rsidRDefault="008B3C59">
      <w:pPr>
        <w:rPr>
          <w:rFonts w:ascii="Times New Roman" w:hAnsi="Times New Roman"/>
        </w:rPr>
      </w:pPr>
      <w:r>
        <w:rPr>
          <w:rFonts w:ascii="Times New Roman" w:hAnsi="Times New Roman"/>
        </w:rPr>
        <w:t>ISAN (UNIQUE constraint)</w:t>
      </w:r>
    </w:p>
    <w:p w14:paraId="218010C5" w14:textId="77777777" w:rsidR="008B3C59" w:rsidRDefault="008B3C59">
      <w:pPr>
        <w:rPr>
          <w:rFonts w:ascii="Times New Roman" w:hAnsi="Times New Roman"/>
        </w:rPr>
      </w:pPr>
      <w:proofErr w:type="spellStart"/>
      <w:r>
        <w:rPr>
          <w:rFonts w:ascii="Times New Roman" w:hAnsi="Times New Roman"/>
        </w:rPr>
        <w:t>publication_year</w:t>
      </w:r>
      <w:proofErr w:type="spellEnd"/>
    </w:p>
    <w:p w14:paraId="49102A4F" w14:textId="77777777" w:rsidR="008B3C59" w:rsidRDefault="008B3C59">
      <w:pPr>
        <w:rPr>
          <w:rFonts w:ascii="Times New Roman" w:hAnsi="Times New Roman"/>
        </w:rPr>
      </w:pPr>
      <w:proofErr w:type="spellStart"/>
      <w:r>
        <w:rPr>
          <w:rFonts w:ascii="Times New Roman" w:hAnsi="Times New Roman"/>
        </w:rPr>
        <w:t>genre_ID</w:t>
      </w:r>
      <w:proofErr w:type="spellEnd"/>
      <w:r>
        <w:rPr>
          <w:rFonts w:ascii="Times New Roman" w:hAnsi="Times New Roman"/>
        </w:rPr>
        <w:t xml:space="preserve"> (Foreign key)</w:t>
      </w:r>
    </w:p>
    <w:p w14:paraId="0C340340" w14:textId="77777777" w:rsidR="008B3C59" w:rsidRDefault="008B3C59">
      <w:pPr>
        <w:rPr>
          <w:rFonts w:ascii="Times New Roman" w:hAnsi="Times New Roman"/>
        </w:rPr>
      </w:pPr>
    </w:p>
    <w:p w14:paraId="426D6CF7" w14:textId="77777777" w:rsidR="008B3C59" w:rsidRDefault="008B3C59">
      <w:pPr>
        <w:rPr>
          <w:rFonts w:ascii="Times New Roman" w:hAnsi="Times New Roman"/>
          <w:b/>
          <w:bCs/>
        </w:rPr>
      </w:pPr>
      <w:r>
        <w:rPr>
          <w:rFonts w:ascii="Times New Roman" w:hAnsi="Times New Roman"/>
          <w:b/>
          <w:bCs/>
        </w:rPr>
        <w:t>Book Copy table:</w:t>
      </w:r>
    </w:p>
    <w:p w14:paraId="7AFA1AD7" w14:textId="77777777" w:rsidR="008B3C59" w:rsidRDefault="008B3C59">
      <w:pPr>
        <w:rPr>
          <w:rFonts w:ascii="Times New Roman" w:hAnsi="Times New Roman"/>
        </w:rPr>
      </w:pPr>
    </w:p>
    <w:p w14:paraId="67E4A583" w14:textId="77777777" w:rsidR="008B3C59" w:rsidRDefault="008B3C59">
      <w:pPr>
        <w:rPr>
          <w:rFonts w:ascii="Times New Roman" w:hAnsi="Times New Roman"/>
        </w:rPr>
      </w:pPr>
      <w:proofErr w:type="spellStart"/>
      <w:r>
        <w:rPr>
          <w:rFonts w:ascii="Times New Roman" w:hAnsi="Times New Roman"/>
        </w:rPr>
        <w:t>book_copy_ID</w:t>
      </w:r>
      <w:proofErr w:type="spellEnd"/>
      <w:r>
        <w:rPr>
          <w:rFonts w:ascii="Times New Roman" w:hAnsi="Times New Roman"/>
        </w:rPr>
        <w:t xml:space="preserve"> (Primary key)</w:t>
      </w:r>
    </w:p>
    <w:p w14:paraId="49AE72B9" w14:textId="77777777" w:rsidR="008B3C59" w:rsidRDefault="008B3C59">
      <w:pPr>
        <w:rPr>
          <w:rFonts w:ascii="Times New Roman" w:hAnsi="Times New Roman"/>
        </w:rPr>
      </w:pPr>
      <w:proofErr w:type="spellStart"/>
      <w:r>
        <w:rPr>
          <w:rFonts w:ascii="Times New Roman" w:hAnsi="Times New Roman"/>
        </w:rPr>
        <w:t>book_ID</w:t>
      </w:r>
      <w:proofErr w:type="spellEnd"/>
      <w:r>
        <w:rPr>
          <w:rFonts w:ascii="Times New Roman" w:hAnsi="Times New Roman"/>
        </w:rPr>
        <w:t xml:space="preserve"> (Foreign key, NOT NULL constraint)</w:t>
      </w:r>
    </w:p>
    <w:p w14:paraId="4473FEC5" w14:textId="77777777" w:rsidR="008B3C59" w:rsidRDefault="008B3C59">
      <w:pPr>
        <w:rPr>
          <w:rFonts w:ascii="Times New Roman" w:hAnsi="Times New Roman"/>
        </w:rPr>
      </w:pPr>
      <w:r>
        <w:rPr>
          <w:rFonts w:ascii="Times New Roman" w:hAnsi="Times New Roman"/>
        </w:rPr>
        <w:t>status</w:t>
      </w:r>
    </w:p>
    <w:p w14:paraId="3101A40F" w14:textId="77777777" w:rsidR="008B3C59" w:rsidRDefault="008B3C59">
      <w:pPr>
        <w:rPr>
          <w:rFonts w:ascii="Times New Roman" w:hAnsi="Times New Roman"/>
        </w:rPr>
      </w:pPr>
      <w:proofErr w:type="spellStart"/>
      <w:r>
        <w:rPr>
          <w:rFonts w:ascii="Times New Roman" w:hAnsi="Times New Roman"/>
        </w:rPr>
        <w:t>allowable_loan_period</w:t>
      </w:r>
      <w:proofErr w:type="spellEnd"/>
    </w:p>
    <w:p w14:paraId="26FF9AC8" w14:textId="77777777" w:rsidR="008B3C59" w:rsidRDefault="008B3C59">
      <w:pPr>
        <w:rPr>
          <w:rFonts w:ascii="Times New Roman" w:hAnsi="Times New Roman"/>
        </w:rPr>
      </w:pPr>
    </w:p>
    <w:p w14:paraId="36E1C180" w14:textId="77777777" w:rsidR="008B3C59" w:rsidRDefault="008B3C59">
      <w:pPr>
        <w:rPr>
          <w:rFonts w:ascii="Times New Roman" w:hAnsi="Times New Roman"/>
        </w:rPr>
      </w:pPr>
      <w:r>
        <w:rPr>
          <w:rFonts w:ascii="Times New Roman" w:hAnsi="Times New Roman"/>
        </w:rPr>
        <w:t>eBook Copy table:</w:t>
      </w:r>
    </w:p>
    <w:p w14:paraId="0DC912FC" w14:textId="77777777" w:rsidR="008B3C59" w:rsidRDefault="008B3C59">
      <w:pPr>
        <w:rPr>
          <w:rFonts w:ascii="Times New Roman" w:hAnsi="Times New Roman"/>
        </w:rPr>
      </w:pPr>
    </w:p>
    <w:p w14:paraId="75EA0BF6" w14:textId="77777777" w:rsidR="008B3C59" w:rsidRDefault="008B3C59">
      <w:pPr>
        <w:rPr>
          <w:rFonts w:ascii="Times New Roman" w:hAnsi="Times New Roman"/>
        </w:rPr>
      </w:pPr>
      <w:proofErr w:type="spellStart"/>
      <w:r>
        <w:rPr>
          <w:rFonts w:ascii="Times New Roman" w:hAnsi="Times New Roman"/>
        </w:rPr>
        <w:t>eBook_copy_ID</w:t>
      </w:r>
      <w:proofErr w:type="spellEnd"/>
      <w:r>
        <w:rPr>
          <w:rFonts w:ascii="Times New Roman" w:hAnsi="Times New Roman"/>
        </w:rPr>
        <w:t xml:space="preserve"> (Primary key)</w:t>
      </w:r>
    </w:p>
    <w:p w14:paraId="2ED9C1F9" w14:textId="77777777" w:rsidR="008B3C59" w:rsidRDefault="008B3C59">
      <w:pPr>
        <w:rPr>
          <w:rFonts w:ascii="Times New Roman" w:hAnsi="Times New Roman"/>
        </w:rPr>
      </w:pPr>
      <w:proofErr w:type="spellStart"/>
      <w:r>
        <w:rPr>
          <w:rFonts w:ascii="Times New Roman" w:hAnsi="Times New Roman"/>
        </w:rPr>
        <w:t>eBook_ID</w:t>
      </w:r>
      <w:proofErr w:type="spellEnd"/>
      <w:r>
        <w:rPr>
          <w:rFonts w:ascii="Times New Roman" w:hAnsi="Times New Roman"/>
        </w:rPr>
        <w:t xml:space="preserve"> (Foreign key, NOT NULL constraint)</w:t>
      </w:r>
    </w:p>
    <w:p w14:paraId="72F32C9E" w14:textId="77777777" w:rsidR="008B3C59" w:rsidRDefault="008B3C59">
      <w:pPr>
        <w:rPr>
          <w:rFonts w:ascii="Times New Roman" w:hAnsi="Times New Roman"/>
        </w:rPr>
      </w:pPr>
      <w:r>
        <w:rPr>
          <w:rFonts w:ascii="Times New Roman" w:hAnsi="Times New Roman"/>
        </w:rPr>
        <w:t>status</w:t>
      </w:r>
    </w:p>
    <w:p w14:paraId="7603AE51" w14:textId="77777777" w:rsidR="008B3C59" w:rsidRDefault="008B3C59">
      <w:pPr>
        <w:rPr>
          <w:rFonts w:ascii="Times New Roman" w:hAnsi="Times New Roman"/>
        </w:rPr>
      </w:pPr>
      <w:proofErr w:type="spellStart"/>
      <w:r>
        <w:rPr>
          <w:rFonts w:ascii="Times New Roman" w:hAnsi="Times New Roman"/>
        </w:rPr>
        <w:t>allowable_loan_period</w:t>
      </w:r>
      <w:proofErr w:type="spellEnd"/>
    </w:p>
    <w:p w14:paraId="064362A0" w14:textId="77777777" w:rsidR="008B3C59" w:rsidRDefault="008B3C59">
      <w:pPr>
        <w:rPr>
          <w:rFonts w:ascii="Times New Roman" w:hAnsi="Times New Roman"/>
        </w:rPr>
      </w:pPr>
    </w:p>
    <w:p w14:paraId="622B37B7" w14:textId="77777777" w:rsidR="008B3C59" w:rsidRDefault="008B3C59">
      <w:pPr>
        <w:rPr>
          <w:rFonts w:ascii="Times New Roman" w:hAnsi="Times New Roman"/>
          <w:b/>
          <w:bCs/>
        </w:rPr>
      </w:pPr>
      <w:r>
        <w:rPr>
          <w:rFonts w:ascii="Times New Roman" w:hAnsi="Times New Roman"/>
          <w:b/>
          <w:bCs/>
        </w:rPr>
        <w:t>Audiobook Copy table:</w:t>
      </w:r>
    </w:p>
    <w:p w14:paraId="2F054C09" w14:textId="77777777" w:rsidR="008B3C59" w:rsidRDefault="008B3C59">
      <w:pPr>
        <w:rPr>
          <w:rFonts w:ascii="Times New Roman" w:hAnsi="Times New Roman"/>
        </w:rPr>
      </w:pPr>
    </w:p>
    <w:p w14:paraId="7942C5F7" w14:textId="77777777" w:rsidR="008B3C59" w:rsidRDefault="008B3C59">
      <w:pPr>
        <w:rPr>
          <w:rFonts w:ascii="Times New Roman" w:hAnsi="Times New Roman"/>
        </w:rPr>
      </w:pPr>
      <w:proofErr w:type="spellStart"/>
      <w:r>
        <w:rPr>
          <w:rFonts w:ascii="Times New Roman" w:hAnsi="Times New Roman"/>
        </w:rPr>
        <w:t>audiobook_copy_ID</w:t>
      </w:r>
      <w:proofErr w:type="spellEnd"/>
      <w:r>
        <w:rPr>
          <w:rFonts w:ascii="Times New Roman" w:hAnsi="Times New Roman"/>
        </w:rPr>
        <w:t xml:space="preserve"> (Primary key)</w:t>
      </w:r>
    </w:p>
    <w:p w14:paraId="11B186A0" w14:textId="77777777" w:rsidR="008B3C59" w:rsidRDefault="008B3C59">
      <w:pPr>
        <w:rPr>
          <w:rFonts w:ascii="Times New Roman" w:hAnsi="Times New Roman"/>
        </w:rPr>
      </w:pPr>
      <w:proofErr w:type="spellStart"/>
      <w:r>
        <w:rPr>
          <w:rFonts w:ascii="Times New Roman" w:hAnsi="Times New Roman"/>
        </w:rPr>
        <w:t>audiobook_ID</w:t>
      </w:r>
      <w:proofErr w:type="spellEnd"/>
      <w:r>
        <w:rPr>
          <w:rFonts w:ascii="Times New Roman" w:hAnsi="Times New Roman"/>
        </w:rPr>
        <w:t xml:space="preserve"> (Foreign key, NOT NULL constraint)</w:t>
      </w:r>
    </w:p>
    <w:p w14:paraId="62865F32" w14:textId="77777777" w:rsidR="008B3C59" w:rsidRDefault="008B3C59">
      <w:pPr>
        <w:rPr>
          <w:rFonts w:ascii="Times New Roman" w:hAnsi="Times New Roman"/>
        </w:rPr>
      </w:pPr>
      <w:r>
        <w:rPr>
          <w:rFonts w:ascii="Times New Roman" w:hAnsi="Times New Roman"/>
        </w:rPr>
        <w:t>status</w:t>
      </w:r>
    </w:p>
    <w:p w14:paraId="57FEEE69" w14:textId="77777777" w:rsidR="008B3C59" w:rsidRDefault="008B3C59">
      <w:pPr>
        <w:rPr>
          <w:rFonts w:ascii="Times New Roman" w:hAnsi="Times New Roman"/>
        </w:rPr>
      </w:pPr>
      <w:proofErr w:type="spellStart"/>
      <w:r>
        <w:rPr>
          <w:rFonts w:ascii="Times New Roman" w:hAnsi="Times New Roman"/>
        </w:rPr>
        <w:t>allowable_loan_period</w:t>
      </w:r>
      <w:proofErr w:type="spellEnd"/>
    </w:p>
    <w:p w14:paraId="6A0D058A" w14:textId="77777777" w:rsidR="008B3C59" w:rsidRDefault="008B3C59">
      <w:pPr>
        <w:rPr>
          <w:rFonts w:ascii="Times New Roman" w:hAnsi="Times New Roman"/>
        </w:rPr>
      </w:pPr>
    </w:p>
    <w:p w14:paraId="109A5F58" w14:textId="77777777" w:rsidR="008B3C59" w:rsidRDefault="008B3C59">
      <w:pPr>
        <w:rPr>
          <w:rFonts w:ascii="Times New Roman" w:hAnsi="Times New Roman"/>
          <w:b/>
          <w:bCs/>
        </w:rPr>
      </w:pPr>
      <w:r>
        <w:rPr>
          <w:rFonts w:ascii="Times New Roman" w:hAnsi="Times New Roman"/>
          <w:b/>
          <w:bCs/>
        </w:rPr>
        <w:t>Member table:</w:t>
      </w:r>
    </w:p>
    <w:p w14:paraId="0D486F24" w14:textId="77777777" w:rsidR="008B3C59" w:rsidRDefault="008B3C59">
      <w:pPr>
        <w:rPr>
          <w:rFonts w:ascii="Times New Roman" w:hAnsi="Times New Roman"/>
        </w:rPr>
      </w:pPr>
    </w:p>
    <w:p w14:paraId="2EDC6616" w14:textId="77777777" w:rsidR="008B3C59" w:rsidRDefault="008B3C59">
      <w:pPr>
        <w:rPr>
          <w:rFonts w:ascii="Times New Roman" w:hAnsi="Times New Roman"/>
        </w:rPr>
      </w:pPr>
      <w:proofErr w:type="spellStart"/>
      <w:r>
        <w:rPr>
          <w:rFonts w:ascii="Times New Roman" w:hAnsi="Times New Roman"/>
        </w:rPr>
        <w:t>member_ID</w:t>
      </w:r>
      <w:proofErr w:type="spellEnd"/>
      <w:r>
        <w:rPr>
          <w:rFonts w:ascii="Times New Roman" w:hAnsi="Times New Roman"/>
        </w:rPr>
        <w:t xml:space="preserve"> (Primary key)</w:t>
      </w:r>
    </w:p>
    <w:p w14:paraId="584521B3" w14:textId="77777777" w:rsidR="008B3C59" w:rsidRDefault="008B3C59">
      <w:pPr>
        <w:rPr>
          <w:rFonts w:ascii="Times New Roman" w:hAnsi="Times New Roman"/>
        </w:rPr>
      </w:pPr>
      <w:proofErr w:type="spellStart"/>
      <w:r>
        <w:rPr>
          <w:rFonts w:ascii="Times New Roman" w:hAnsi="Times New Roman"/>
        </w:rPr>
        <w:t>first_name</w:t>
      </w:r>
      <w:proofErr w:type="spellEnd"/>
    </w:p>
    <w:p w14:paraId="6F2AA358" w14:textId="77777777" w:rsidR="008B3C59" w:rsidRDefault="008B3C59">
      <w:pPr>
        <w:rPr>
          <w:rFonts w:ascii="Times New Roman" w:hAnsi="Times New Roman"/>
        </w:rPr>
      </w:pPr>
      <w:proofErr w:type="spellStart"/>
      <w:r>
        <w:rPr>
          <w:rFonts w:ascii="Times New Roman" w:hAnsi="Times New Roman"/>
        </w:rPr>
        <w:t>last_name</w:t>
      </w:r>
      <w:proofErr w:type="spellEnd"/>
    </w:p>
    <w:p w14:paraId="51C96692" w14:textId="77777777" w:rsidR="008B3C59" w:rsidRDefault="008B3C59">
      <w:pPr>
        <w:rPr>
          <w:rFonts w:ascii="Times New Roman" w:hAnsi="Times New Roman"/>
        </w:rPr>
      </w:pPr>
      <w:r>
        <w:rPr>
          <w:rFonts w:ascii="Times New Roman" w:hAnsi="Times New Roman"/>
        </w:rPr>
        <w:t>address</w:t>
      </w:r>
    </w:p>
    <w:p w14:paraId="3670D5C4" w14:textId="77777777" w:rsidR="008B3C59" w:rsidRDefault="008B3C59">
      <w:pPr>
        <w:rPr>
          <w:rFonts w:ascii="Times New Roman" w:hAnsi="Times New Roman"/>
        </w:rPr>
      </w:pPr>
      <w:proofErr w:type="spellStart"/>
      <w:r>
        <w:rPr>
          <w:rFonts w:ascii="Times New Roman" w:hAnsi="Times New Roman"/>
        </w:rPr>
        <w:t>contact_details</w:t>
      </w:r>
      <w:proofErr w:type="spellEnd"/>
    </w:p>
    <w:p w14:paraId="21C59B2B" w14:textId="77777777" w:rsidR="008B3C59" w:rsidRDefault="008B3C59">
      <w:pPr>
        <w:rPr>
          <w:rFonts w:ascii="Times New Roman" w:hAnsi="Times New Roman"/>
        </w:rPr>
      </w:pPr>
      <w:proofErr w:type="spellStart"/>
      <w:r>
        <w:rPr>
          <w:rFonts w:ascii="Times New Roman" w:hAnsi="Times New Roman"/>
        </w:rPr>
        <w:t>membership_type</w:t>
      </w:r>
      <w:proofErr w:type="spellEnd"/>
    </w:p>
    <w:p w14:paraId="34DE87BB" w14:textId="77777777" w:rsidR="008B3C59" w:rsidRDefault="008B3C59">
      <w:pPr>
        <w:rPr>
          <w:rFonts w:ascii="Times New Roman" w:hAnsi="Times New Roman"/>
        </w:rPr>
      </w:pPr>
      <w:proofErr w:type="spellStart"/>
      <w:r>
        <w:rPr>
          <w:rFonts w:ascii="Times New Roman" w:hAnsi="Times New Roman"/>
        </w:rPr>
        <w:t>membership_status</w:t>
      </w:r>
      <w:proofErr w:type="spellEnd"/>
    </w:p>
    <w:p w14:paraId="5809D2DF" w14:textId="77777777" w:rsidR="008B3C59" w:rsidRDefault="008B3C59">
      <w:pPr>
        <w:rPr>
          <w:rFonts w:ascii="Times New Roman" w:hAnsi="Times New Roman"/>
        </w:rPr>
      </w:pPr>
    </w:p>
    <w:p w14:paraId="0BEB88DC" w14:textId="77777777" w:rsidR="008B3C59" w:rsidRDefault="008B3C59">
      <w:pPr>
        <w:rPr>
          <w:rFonts w:ascii="Times New Roman" w:hAnsi="Times New Roman"/>
          <w:b/>
          <w:bCs/>
        </w:rPr>
      </w:pPr>
      <w:r>
        <w:rPr>
          <w:rFonts w:ascii="Times New Roman" w:hAnsi="Times New Roman"/>
          <w:b/>
          <w:bCs/>
        </w:rPr>
        <w:t>Hold table:</w:t>
      </w:r>
    </w:p>
    <w:p w14:paraId="65EE1D36" w14:textId="77777777" w:rsidR="008B3C59" w:rsidRDefault="008B3C59">
      <w:pPr>
        <w:rPr>
          <w:rFonts w:ascii="Times New Roman" w:hAnsi="Times New Roman"/>
        </w:rPr>
      </w:pPr>
    </w:p>
    <w:p w14:paraId="7AE390C8" w14:textId="77777777" w:rsidR="008B3C59" w:rsidRDefault="008B3C59">
      <w:pPr>
        <w:rPr>
          <w:rFonts w:ascii="Times New Roman" w:hAnsi="Times New Roman"/>
        </w:rPr>
      </w:pPr>
      <w:proofErr w:type="spellStart"/>
      <w:r>
        <w:rPr>
          <w:rFonts w:ascii="Times New Roman" w:hAnsi="Times New Roman"/>
        </w:rPr>
        <w:t>hold_ID</w:t>
      </w:r>
      <w:proofErr w:type="spellEnd"/>
      <w:r>
        <w:rPr>
          <w:rFonts w:ascii="Times New Roman" w:hAnsi="Times New Roman"/>
        </w:rPr>
        <w:t xml:space="preserve"> (Primary key)</w:t>
      </w:r>
    </w:p>
    <w:p w14:paraId="073645A4" w14:textId="77777777" w:rsidR="008B3C59" w:rsidRDefault="008B3C59">
      <w:pPr>
        <w:rPr>
          <w:rFonts w:ascii="Times New Roman" w:hAnsi="Times New Roman"/>
        </w:rPr>
      </w:pPr>
      <w:proofErr w:type="spellStart"/>
      <w:r>
        <w:rPr>
          <w:rFonts w:ascii="Times New Roman" w:hAnsi="Times New Roman"/>
        </w:rPr>
        <w:t>member_ID</w:t>
      </w:r>
      <w:proofErr w:type="spellEnd"/>
      <w:r>
        <w:rPr>
          <w:rFonts w:ascii="Times New Roman" w:hAnsi="Times New Roman"/>
        </w:rPr>
        <w:t xml:space="preserve"> (Foreign key)</w:t>
      </w:r>
    </w:p>
    <w:p w14:paraId="481A5728" w14:textId="77777777" w:rsidR="008B3C59" w:rsidRDefault="008B3C59">
      <w:pPr>
        <w:rPr>
          <w:rFonts w:ascii="Times New Roman" w:hAnsi="Times New Roman"/>
        </w:rPr>
      </w:pPr>
      <w:proofErr w:type="spellStart"/>
      <w:r>
        <w:rPr>
          <w:rFonts w:ascii="Times New Roman" w:hAnsi="Times New Roman"/>
        </w:rPr>
        <w:t>book_ID</w:t>
      </w:r>
      <w:proofErr w:type="spellEnd"/>
      <w:r>
        <w:rPr>
          <w:rFonts w:ascii="Times New Roman" w:hAnsi="Times New Roman"/>
        </w:rPr>
        <w:t xml:space="preserve"> (Foreign key, nullable)</w:t>
      </w:r>
    </w:p>
    <w:p w14:paraId="358E6450" w14:textId="77777777" w:rsidR="008B3C59" w:rsidRDefault="008B3C59">
      <w:pPr>
        <w:rPr>
          <w:rFonts w:ascii="Times New Roman" w:hAnsi="Times New Roman"/>
        </w:rPr>
      </w:pPr>
      <w:proofErr w:type="spellStart"/>
      <w:r>
        <w:rPr>
          <w:rFonts w:ascii="Times New Roman" w:hAnsi="Times New Roman"/>
        </w:rPr>
        <w:t>eBook_ID</w:t>
      </w:r>
      <w:proofErr w:type="spellEnd"/>
      <w:r>
        <w:rPr>
          <w:rFonts w:ascii="Times New Roman" w:hAnsi="Times New Roman"/>
        </w:rPr>
        <w:t xml:space="preserve"> (Foreign key, nullable)</w:t>
      </w:r>
    </w:p>
    <w:p w14:paraId="32AB0F2E" w14:textId="77777777" w:rsidR="008B3C59" w:rsidRDefault="008B3C59">
      <w:pPr>
        <w:rPr>
          <w:rFonts w:ascii="Times New Roman" w:hAnsi="Times New Roman"/>
        </w:rPr>
      </w:pPr>
      <w:proofErr w:type="spellStart"/>
      <w:r>
        <w:rPr>
          <w:rFonts w:ascii="Times New Roman" w:hAnsi="Times New Roman"/>
        </w:rPr>
        <w:t>audiobook_ID</w:t>
      </w:r>
      <w:proofErr w:type="spellEnd"/>
      <w:r>
        <w:rPr>
          <w:rFonts w:ascii="Times New Roman" w:hAnsi="Times New Roman"/>
        </w:rPr>
        <w:t xml:space="preserve"> (Foreign key, nullable)</w:t>
      </w:r>
    </w:p>
    <w:p w14:paraId="67722170" w14:textId="77777777" w:rsidR="008B3C59" w:rsidRDefault="008B3C59">
      <w:pPr>
        <w:rPr>
          <w:rFonts w:ascii="Times New Roman" w:hAnsi="Times New Roman"/>
        </w:rPr>
      </w:pPr>
      <w:proofErr w:type="spellStart"/>
      <w:r>
        <w:rPr>
          <w:rFonts w:ascii="Times New Roman" w:hAnsi="Times New Roman"/>
        </w:rPr>
        <w:t>hold_date</w:t>
      </w:r>
      <w:proofErr w:type="spellEnd"/>
    </w:p>
    <w:p w14:paraId="2079BBB4" w14:textId="77777777" w:rsidR="008B3C59" w:rsidRDefault="008B3C59">
      <w:pPr>
        <w:rPr>
          <w:rFonts w:ascii="Times New Roman" w:hAnsi="Times New Roman"/>
        </w:rPr>
      </w:pPr>
      <w:proofErr w:type="spellStart"/>
      <w:r>
        <w:rPr>
          <w:rFonts w:ascii="Times New Roman" w:hAnsi="Times New Roman"/>
        </w:rPr>
        <w:t>hold_status</w:t>
      </w:r>
      <w:proofErr w:type="spellEnd"/>
    </w:p>
    <w:p w14:paraId="79229F16" w14:textId="77777777" w:rsidR="008B3C59" w:rsidRDefault="008B3C59">
      <w:pPr>
        <w:rPr>
          <w:rFonts w:ascii="Times New Roman" w:hAnsi="Times New Roman"/>
        </w:rPr>
      </w:pPr>
    </w:p>
    <w:p w14:paraId="403DFFC2" w14:textId="77777777" w:rsidR="008B3C59" w:rsidRDefault="008B3C59">
      <w:pPr>
        <w:rPr>
          <w:rFonts w:ascii="Times New Roman" w:hAnsi="Times New Roman"/>
          <w:b/>
          <w:bCs/>
        </w:rPr>
      </w:pPr>
      <w:r>
        <w:rPr>
          <w:rFonts w:ascii="Times New Roman" w:hAnsi="Times New Roman"/>
          <w:b/>
          <w:bCs/>
        </w:rPr>
        <w:t>Loan table:</w:t>
      </w:r>
    </w:p>
    <w:p w14:paraId="25899D8E" w14:textId="77777777" w:rsidR="008B3C59" w:rsidRDefault="008B3C59">
      <w:pPr>
        <w:rPr>
          <w:rFonts w:ascii="Times New Roman" w:hAnsi="Times New Roman"/>
        </w:rPr>
      </w:pPr>
    </w:p>
    <w:p w14:paraId="2B6E0F87" w14:textId="77777777" w:rsidR="008B3C59" w:rsidRDefault="008B3C59">
      <w:pPr>
        <w:rPr>
          <w:rFonts w:ascii="Times New Roman" w:hAnsi="Times New Roman"/>
        </w:rPr>
      </w:pPr>
      <w:proofErr w:type="spellStart"/>
      <w:r>
        <w:rPr>
          <w:rFonts w:ascii="Times New Roman" w:hAnsi="Times New Roman"/>
        </w:rPr>
        <w:t>loan_ID</w:t>
      </w:r>
      <w:proofErr w:type="spellEnd"/>
      <w:r>
        <w:rPr>
          <w:rFonts w:ascii="Times New Roman" w:hAnsi="Times New Roman"/>
        </w:rPr>
        <w:t xml:space="preserve"> (Primary key)</w:t>
      </w:r>
    </w:p>
    <w:p w14:paraId="385677B3" w14:textId="77777777" w:rsidR="008B3C59" w:rsidRDefault="008B3C59">
      <w:pPr>
        <w:rPr>
          <w:rFonts w:ascii="Times New Roman" w:hAnsi="Times New Roman"/>
        </w:rPr>
      </w:pPr>
      <w:proofErr w:type="spellStart"/>
      <w:r>
        <w:rPr>
          <w:rFonts w:ascii="Times New Roman" w:hAnsi="Times New Roman"/>
        </w:rPr>
        <w:t>member_ID</w:t>
      </w:r>
      <w:proofErr w:type="spellEnd"/>
      <w:r>
        <w:rPr>
          <w:rFonts w:ascii="Times New Roman" w:hAnsi="Times New Roman"/>
        </w:rPr>
        <w:t xml:space="preserve"> (Foreign key, NOT NULL constraint)</w:t>
      </w:r>
    </w:p>
    <w:p w14:paraId="683AD6B5" w14:textId="77777777" w:rsidR="00746E2E" w:rsidRDefault="00746E2E" w:rsidP="00746E2E">
      <w:pPr>
        <w:rPr>
          <w:ins w:id="0" w:author="Kendall Whitbeck" w:date="2023-04-20T20:49:00Z"/>
          <w:rFonts w:ascii="Times New Roman" w:hAnsi="Times New Roman"/>
        </w:rPr>
      </w:pPr>
      <w:commentRangeStart w:id="1"/>
      <w:proofErr w:type="spellStart"/>
      <w:ins w:id="2" w:author="Kendall Whitbeck" w:date="2023-04-20T20:49:00Z">
        <w:r>
          <w:rPr>
            <w:rFonts w:ascii="Times New Roman" w:hAnsi="Times New Roman"/>
          </w:rPr>
          <w:t>hold_ID</w:t>
        </w:r>
        <w:proofErr w:type="spellEnd"/>
        <w:r>
          <w:rPr>
            <w:rFonts w:ascii="Times New Roman" w:hAnsi="Times New Roman"/>
          </w:rPr>
          <w:t xml:space="preserve"> (Foreign key, DEFAULT NULL constraint)</w:t>
        </w:r>
        <w:commentRangeEnd w:id="1"/>
        <w:r>
          <w:rPr>
            <w:rStyle w:val="CommentReference"/>
          </w:rPr>
          <w:commentReference w:id="1"/>
        </w:r>
      </w:ins>
    </w:p>
    <w:p w14:paraId="344BBEF0" w14:textId="77777777" w:rsidR="008B3C59" w:rsidRDefault="008B3C59">
      <w:pPr>
        <w:rPr>
          <w:rFonts w:ascii="Times New Roman" w:hAnsi="Times New Roman"/>
        </w:rPr>
      </w:pPr>
      <w:proofErr w:type="spellStart"/>
      <w:r>
        <w:rPr>
          <w:rFonts w:ascii="Times New Roman" w:hAnsi="Times New Roman"/>
        </w:rPr>
        <w:t>book_copy_ID</w:t>
      </w:r>
      <w:proofErr w:type="spellEnd"/>
      <w:r>
        <w:rPr>
          <w:rFonts w:ascii="Times New Roman" w:hAnsi="Times New Roman"/>
        </w:rPr>
        <w:t xml:space="preserve"> (Foreign key, nullable)</w:t>
      </w:r>
    </w:p>
    <w:p w14:paraId="58E8C737" w14:textId="77777777" w:rsidR="008B3C59" w:rsidRDefault="008B3C59">
      <w:pPr>
        <w:rPr>
          <w:rFonts w:ascii="Times New Roman" w:hAnsi="Times New Roman"/>
        </w:rPr>
      </w:pPr>
      <w:proofErr w:type="spellStart"/>
      <w:r>
        <w:rPr>
          <w:rFonts w:ascii="Times New Roman" w:hAnsi="Times New Roman"/>
        </w:rPr>
        <w:t>eBook_copy_ID</w:t>
      </w:r>
      <w:proofErr w:type="spellEnd"/>
      <w:r>
        <w:rPr>
          <w:rFonts w:ascii="Times New Roman" w:hAnsi="Times New Roman"/>
        </w:rPr>
        <w:t xml:space="preserve"> (Foreign key, nullable)</w:t>
      </w:r>
    </w:p>
    <w:p w14:paraId="752F7480" w14:textId="77777777" w:rsidR="008B3C59" w:rsidRDefault="008B3C59">
      <w:pPr>
        <w:rPr>
          <w:rFonts w:ascii="Times New Roman" w:hAnsi="Times New Roman"/>
        </w:rPr>
      </w:pPr>
      <w:proofErr w:type="spellStart"/>
      <w:r>
        <w:rPr>
          <w:rFonts w:ascii="Times New Roman" w:hAnsi="Times New Roman"/>
        </w:rPr>
        <w:t>audiobook_copy_ID</w:t>
      </w:r>
      <w:proofErr w:type="spellEnd"/>
      <w:r>
        <w:rPr>
          <w:rFonts w:ascii="Times New Roman" w:hAnsi="Times New Roman"/>
        </w:rPr>
        <w:t xml:space="preserve"> (Foreign key, nullable)</w:t>
      </w:r>
    </w:p>
    <w:p w14:paraId="38954571" w14:textId="77777777" w:rsidR="008B3C59" w:rsidRDefault="008B3C59">
      <w:pPr>
        <w:rPr>
          <w:rFonts w:ascii="Times New Roman" w:hAnsi="Times New Roman"/>
        </w:rPr>
      </w:pPr>
      <w:proofErr w:type="spellStart"/>
      <w:r>
        <w:rPr>
          <w:rFonts w:ascii="Times New Roman" w:hAnsi="Times New Roman"/>
        </w:rPr>
        <w:t>borrow_date</w:t>
      </w:r>
      <w:proofErr w:type="spellEnd"/>
    </w:p>
    <w:p w14:paraId="5195CC1A" w14:textId="77777777" w:rsidR="008B3C59" w:rsidRDefault="008B3C59">
      <w:pPr>
        <w:rPr>
          <w:rFonts w:ascii="Times New Roman" w:hAnsi="Times New Roman"/>
        </w:rPr>
      </w:pPr>
      <w:proofErr w:type="spellStart"/>
      <w:r>
        <w:rPr>
          <w:rFonts w:ascii="Times New Roman" w:hAnsi="Times New Roman"/>
        </w:rPr>
        <w:t>due_date</w:t>
      </w:r>
      <w:proofErr w:type="spellEnd"/>
    </w:p>
    <w:p w14:paraId="7AC3E94B" w14:textId="77777777" w:rsidR="008B3C59" w:rsidRDefault="008B3C59">
      <w:pPr>
        <w:rPr>
          <w:rFonts w:ascii="Times New Roman" w:hAnsi="Times New Roman"/>
        </w:rPr>
      </w:pPr>
      <w:proofErr w:type="spellStart"/>
      <w:r>
        <w:rPr>
          <w:rFonts w:ascii="Times New Roman" w:hAnsi="Times New Roman"/>
        </w:rPr>
        <w:t>return_date</w:t>
      </w:r>
      <w:proofErr w:type="spellEnd"/>
    </w:p>
    <w:p w14:paraId="48D9D902" w14:textId="77777777" w:rsidR="008B3C59" w:rsidRDefault="008B3C59">
      <w:pPr>
        <w:rPr>
          <w:rFonts w:ascii="Times New Roman" w:hAnsi="Times New Roman"/>
          <w:b/>
          <w:bCs/>
          <w:sz w:val="28"/>
          <w:szCs w:val="28"/>
        </w:rPr>
      </w:pPr>
      <w:r>
        <w:rPr>
          <w:rFonts w:ascii="Times New Roman" w:hAnsi="Times New Roman" w:hint="eastAsia"/>
          <w:b/>
          <w:bCs/>
          <w:sz w:val="28"/>
          <w:szCs w:val="28"/>
        </w:rPr>
        <w:t>Code:(Create)</w:t>
      </w:r>
    </w:p>
    <w:p w14:paraId="6866F7D1" w14:textId="77777777" w:rsidR="008B3C59" w:rsidRDefault="008B3C59">
      <w:pPr>
        <w:rPr>
          <w:rFonts w:cs="Calibri"/>
          <w:sz w:val="18"/>
          <w:szCs w:val="18"/>
        </w:rPr>
      </w:pPr>
      <w:r>
        <w:rPr>
          <w:rFonts w:cs="Calibri"/>
          <w:sz w:val="18"/>
          <w:szCs w:val="18"/>
        </w:rPr>
        <w:t xml:space="preserve">-- 1. Author </w:t>
      </w:r>
      <w:proofErr w:type="spellStart"/>
      <w:r>
        <w:rPr>
          <w:rFonts w:cs="Calibri"/>
          <w:sz w:val="18"/>
          <w:szCs w:val="18"/>
        </w:rPr>
        <w:t>tableCREATE</w:t>
      </w:r>
      <w:proofErr w:type="spellEnd"/>
      <w:r>
        <w:rPr>
          <w:rFonts w:cs="Calibri"/>
          <w:sz w:val="18"/>
          <w:szCs w:val="18"/>
        </w:rPr>
        <w:t xml:space="preserve"> TABLE Author (</w:t>
      </w:r>
    </w:p>
    <w:p w14:paraId="513E01D0"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author_ID</w:t>
      </w:r>
      <w:proofErr w:type="spellEnd"/>
      <w:r>
        <w:rPr>
          <w:rFonts w:cs="Calibri"/>
          <w:sz w:val="18"/>
          <w:szCs w:val="18"/>
        </w:rPr>
        <w:t xml:space="preserve"> INT AUTO_INCREMENT PRIMARY KEY,</w:t>
      </w:r>
    </w:p>
    <w:p w14:paraId="52D87030"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author_name</w:t>
      </w:r>
      <w:proofErr w:type="spellEnd"/>
      <w:r>
        <w:rPr>
          <w:rFonts w:cs="Calibri"/>
          <w:sz w:val="18"/>
          <w:szCs w:val="18"/>
        </w:rPr>
        <w:t xml:space="preserve"> VARCHAR(255) NOT NULL</w:t>
      </w:r>
    </w:p>
    <w:p w14:paraId="5454C34B" w14:textId="77777777" w:rsidR="008B3C59" w:rsidRDefault="008B3C59">
      <w:pPr>
        <w:rPr>
          <w:rFonts w:cs="Calibri"/>
          <w:sz w:val="18"/>
          <w:szCs w:val="18"/>
        </w:rPr>
      </w:pPr>
      <w:r>
        <w:rPr>
          <w:rFonts w:cs="Calibri"/>
          <w:sz w:val="18"/>
          <w:szCs w:val="18"/>
        </w:rPr>
        <w:t>);</w:t>
      </w:r>
    </w:p>
    <w:p w14:paraId="52D4F6A0" w14:textId="77777777" w:rsidR="008B3C59" w:rsidRDefault="008B3C59">
      <w:pPr>
        <w:rPr>
          <w:rFonts w:cs="Calibri"/>
          <w:sz w:val="18"/>
          <w:szCs w:val="18"/>
        </w:rPr>
      </w:pPr>
      <w:r>
        <w:rPr>
          <w:rFonts w:cs="Calibri"/>
          <w:sz w:val="18"/>
          <w:szCs w:val="18"/>
        </w:rPr>
        <w:t xml:space="preserve">-- 2. Publisher </w:t>
      </w:r>
      <w:proofErr w:type="spellStart"/>
      <w:r>
        <w:rPr>
          <w:rFonts w:cs="Calibri"/>
          <w:sz w:val="18"/>
          <w:szCs w:val="18"/>
        </w:rPr>
        <w:t>tableCREATE</w:t>
      </w:r>
      <w:proofErr w:type="spellEnd"/>
      <w:r>
        <w:rPr>
          <w:rFonts w:cs="Calibri"/>
          <w:sz w:val="18"/>
          <w:szCs w:val="18"/>
        </w:rPr>
        <w:t xml:space="preserve"> TABLE Publisher (</w:t>
      </w:r>
    </w:p>
    <w:p w14:paraId="4F0644EC"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publisher_ID</w:t>
      </w:r>
      <w:proofErr w:type="spellEnd"/>
      <w:r>
        <w:rPr>
          <w:rFonts w:cs="Calibri"/>
          <w:sz w:val="18"/>
          <w:szCs w:val="18"/>
        </w:rPr>
        <w:t xml:space="preserve"> INT AUTO_INCREMENT PRIMARY KEY,</w:t>
      </w:r>
    </w:p>
    <w:p w14:paraId="3E8EE1AF"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publisher_name</w:t>
      </w:r>
      <w:proofErr w:type="spellEnd"/>
      <w:r>
        <w:rPr>
          <w:rFonts w:cs="Calibri"/>
          <w:sz w:val="18"/>
          <w:szCs w:val="18"/>
        </w:rPr>
        <w:t xml:space="preserve"> VARCHAR(255) NOT NULL</w:t>
      </w:r>
    </w:p>
    <w:p w14:paraId="0A74C926" w14:textId="77777777" w:rsidR="008B3C59" w:rsidRDefault="008B3C59">
      <w:pPr>
        <w:rPr>
          <w:rFonts w:cs="Calibri"/>
          <w:sz w:val="18"/>
          <w:szCs w:val="18"/>
        </w:rPr>
      </w:pPr>
      <w:r>
        <w:rPr>
          <w:rFonts w:cs="Calibri"/>
          <w:sz w:val="18"/>
          <w:szCs w:val="18"/>
        </w:rPr>
        <w:t>);</w:t>
      </w:r>
    </w:p>
    <w:p w14:paraId="3D5570BA" w14:textId="77777777" w:rsidR="008B3C59" w:rsidRDefault="008B3C59">
      <w:pPr>
        <w:rPr>
          <w:rFonts w:cs="Calibri"/>
          <w:sz w:val="18"/>
          <w:szCs w:val="18"/>
        </w:rPr>
      </w:pPr>
      <w:r>
        <w:rPr>
          <w:rFonts w:cs="Calibri"/>
          <w:sz w:val="18"/>
          <w:szCs w:val="18"/>
        </w:rPr>
        <w:t xml:space="preserve">-- 3. Genre </w:t>
      </w:r>
      <w:proofErr w:type="spellStart"/>
      <w:r>
        <w:rPr>
          <w:rFonts w:cs="Calibri"/>
          <w:sz w:val="18"/>
          <w:szCs w:val="18"/>
        </w:rPr>
        <w:t>tableCREATE</w:t>
      </w:r>
      <w:proofErr w:type="spellEnd"/>
      <w:r>
        <w:rPr>
          <w:rFonts w:cs="Calibri"/>
          <w:sz w:val="18"/>
          <w:szCs w:val="18"/>
        </w:rPr>
        <w:t xml:space="preserve"> TABLE Genre (</w:t>
      </w:r>
    </w:p>
    <w:p w14:paraId="11D252B6"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genre_ID</w:t>
      </w:r>
      <w:proofErr w:type="spellEnd"/>
      <w:r>
        <w:rPr>
          <w:rFonts w:cs="Calibri"/>
          <w:sz w:val="18"/>
          <w:szCs w:val="18"/>
        </w:rPr>
        <w:t xml:space="preserve"> INT AUTO_INCREMENT PRIMARY KEY,</w:t>
      </w:r>
    </w:p>
    <w:p w14:paraId="4CBBBA00"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genre_name</w:t>
      </w:r>
      <w:proofErr w:type="spellEnd"/>
      <w:r>
        <w:rPr>
          <w:rFonts w:cs="Calibri"/>
          <w:sz w:val="18"/>
          <w:szCs w:val="18"/>
        </w:rPr>
        <w:t xml:space="preserve"> VARCHAR(255) NOT NULL</w:t>
      </w:r>
    </w:p>
    <w:p w14:paraId="58DB8071" w14:textId="77777777" w:rsidR="008B3C59" w:rsidRDefault="008B3C59">
      <w:pPr>
        <w:rPr>
          <w:rFonts w:cs="Calibri"/>
          <w:sz w:val="18"/>
          <w:szCs w:val="18"/>
        </w:rPr>
      </w:pPr>
      <w:r>
        <w:rPr>
          <w:rFonts w:cs="Calibri"/>
          <w:sz w:val="18"/>
          <w:szCs w:val="18"/>
        </w:rPr>
        <w:t>);</w:t>
      </w:r>
    </w:p>
    <w:p w14:paraId="77DB6536" w14:textId="77777777" w:rsidR="008B3C59" w:rsidRDefault="008B3C59">
      <w:pPr>
        <w:rPr>
          <w:rFonts w:cs="Calibri"/>
          <w:sz w:val="18"/>
          <w:szCs w:val="18"/>
        </w:rPr>
      </w:pPr>
      <w:r>
        <w:rPr>
          <w:rFonts w:cs="Calibri"/>
          <w:sz w:val="18"/>
          <w:szCs w:val="18"/>
        </w:rPr>
        <w:t xml:space="preserve">-- 4. Book </w:t>
      </w:r>
      <w:proofErr w:type="spellStart"/>
      <w:r>
        <w:rPr>
          <w:rFonts w:cs="Calibri"/>
          <w:sz w:val="18"/>
          <w:szCs w:val="18"/>
        </w:rPr>
        <w:t>tableCREATE</w:t>
      </w:r>
      <w:proofErr w:type="spellEnd"/>
      <w:r>
        <w:rPr>
          <w:rFonts w:cs="Calibri"/>
          <w:sz w:val="18"/>
          <w:szCs w:val="18"/>
        </w:rPr>
        <w:t xml:space="preserve"> TABLE Book (</w:t>
      </w:r>
    </w:p>
    <w:p w14:paraId="36C6B39E"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book_ID</w:t>
      </w:r>
      <w:proofErr w:type="spellEnd"/>
      <w:r>
        <w:rPr>
          <w:rFonts w:cs="Calibri"/>
          <w:sz w:val="18"/>
          <w:szCs w:val="18"/>
        </w:rPr>
        <w:t xml:space="preserve"> INT AUTO_INCREMENT PRIMARY KEY,</w:t>
      </w:r>
    </w:p>
    <w:p w14:paraId="7FE5768E" w14:textId="77777777" w:rsidR="008B3C59" w:rsidRDefault="008B3C59">
      <w:pPr>
        <w:rPr>
          <w:rFonts w:cs="Calibri"/>
          <w:sz w:val="18"/>
          <w:szCs w:val="18"/>
        </w:rPr>
      </w:pPr>
      <w:r>
        <w:rPr>
          <w:rFonts w:cs="Calibri"/>
          <w:sz w:val="18"/>
          <w:szCs w:val="18"/>
        </w:rPr>
        <w:t xml:space="preserve">    ISBN VARCHAR(13) UNIQUE,</w:t>
      </w:r>
    </w:p>
    <w:p w14:paraId="210234B4" w14:textId="77777777" w:rsidR="008B3C59" w:rsidRDefault="008B3C59">
      <w:pPr>
        <w:rPr>
          <w:rFonts w:cs="Calibri"/>
          <w:sz w:val="18"/>
          <w:szCs w:val="18"/>
        </w:rPr>
      </w:pPr>
      <w:r>
        <w:rPr>
          <w:rFonts w:cs="Calibri"/>
          <w:sz w:val="18"/>
          <w:szCs w:val="18"/>
        </w:rPr>
        <w:t xml:space="preserve">    title VARCHAR(255) NOT NULL,</w:t>
      </w:r>
    </w:p>
    <w:p w14:paraId="6CAC8E77"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author_ID</w:t>
      </w:r>
      <w:proofErr w:type="spellEnd"/>
      <w:r>
        <w:rPr>
          <w:rFonts w:cs="Calibri"/>
          <w:sz w:val="18"/>
          <w:szCs w:val="18"/>
        </w:rPr>
        <w:t xml:space="preserve"> INT,</w:t>
      </w:r>
    </w:p>
    <w:p w14:paraId="32E26A76"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publisher_ID</w:t>
      </w:r>
      <w:proofErr w:type="spellEnd"/>
      <w:r>
        <w:rPr>
          <w:rFonts w:cs="Calibri"/>
          <w:sz w:val="18"/>
          <w:szCs w:val="18"/>
        </w:rPr>
        <w:t xml:space="preserve"> INT,</w:t>
      </w:r>
    </w:p>
    <w:p w14:paraId="331AF4D4"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publication_year</w:t>
      </w:r>
      <w:proofErr w:type="spellEnd"/>
      <w:r>
        <w:rPr>
          <w:rFonts w:cs="Calibri"/>
          <w:sz w:val="18"/>
          <w:szCs w:val="18"/>
        </w:rPr>
        <w:t xml:space="preserve"> YEAR,</w:t>
      </w:r>
    </w:p>
    <w:p w14:paraId="2C2F3931"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genre_ID</w:t>
      </w:r>
      <w:proofErr w:type="spellEnd"/>
      <w:r>
        <w:rPr>
          <w:rFonts w:cs="Calibri"/>
          <w:sz w:val="18"/>
          <w:szCs w:val="18"/>
        </w:rPr>
        <w:t xml:space="preserve"> INT,</w:t>
      </w:r>
    </w:p>
    <w:p w14:paraId="2AB1CDEA"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author_ID</w:t>
      </w:r>
      <w:proofErr w:type="spellEnd"/>
      <w:r>
        <w:rPr>
          <w:rFonts w:cs="Calibri"/>
          <w:sz w:val="18"/>
          <w:szCs w:val="18"/>
        </w:rPr>
        <w:t>) REFERENCES Author(</w:t>
      </w:r>
      <w:proofErr w:type="spellStart"/>
      <w:r>
        <w:rPr>
          <w:rFonts w:cs="Calibri"/>
          <w:sz w:val="18"/>
          <w:szCs w:val="18"/>
        </w:rPr>
        <w:t>author_ID</w:t>
      </w:r>
      <w:proofErr w:type="spellEnd"/>
      <w:r>
        <w:rPr>
          <w:rFonts w:cs="Calibri"/>
          <w:sz w:val="18"/>
          <w:szCs w:val="18"/>
        </w:rPr>
        <w:t>),</w:t>
      </w:r>
    </w:p>
    <w:p w14:paraId="02355DEE"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publisher_ID</w:t>
      </w:r>
      <w:proofErr w:type="spellEnd"/>
      <w:r>
        <w:rPr>
          <w:rFonts w:cs="Calibri"/>
          <w:sz w:val="18"/>
          <w:szCs w:val="18"/>
        </w:rPr>
        <w:t>) REFERENCES Publisher(</w:t>
      </w:r>
      <w:proofErr w:type="spellStart"/>
      <w:r>
        <w:rPr>
          <w:rFonts w:cs="Calibri"/>
          <w:sz w:val="18"/>
          <w:szCs w:val="18"/>
        </w:rPr>
        <w:t>publisher_ID</w:t>
      </w:r>
      <w:proofErr w:type="spellEnd"/>
      <w:r>
        <w:rPr>
          <w:rFonts w:cs="Calibri"/>
          <w:sz w:val="18"/>
          <w:szCs w:val="18"/>
        </w:rPr>
        <w:t>),</w:t>
      </w:r>
    </w:p>
    <w:p w14:paraId="546137B8"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genre_ID</w:t>
      </w:r>
      <w:proofErr w:type="spellEnd"/>
      <w:r>
        <w:rPr>
          <w:rFonts w:cs="Calibri"/>
          <w:sz w:val="18"/>
          <w:szCs w:val="18"/>
        </w:rPr>
        <w:t>) REFERENCES Genre(</w:t>
      </w:r>
      <w:proofErr w:type="spellStart"/>
      <w:r>
        <w:rPr>
          <w:rFonts w:cs="Calibri"/>
          <w:sz w:val="18"/>
          <w:szCs w:val="18"/>
        </w:rPr>
        <w:t>genre_ID</w:t>
      </w:r>
      <w:proofErr w:type="spellEnd"/>
      <w:r>
        <w:rPr>
          <w:rFonts w:cs="Calibri"/>
          <w:sz w:val="18"/>
          <w:szCs w:val="18"/>
        </w:rPr>
        <w:t>)</w:t>
      </w:r>
    </w:p>
    <w:p w14:paraId="30A379E5" w14:textId="77777777" w:rsidR="008B3C59" w:rsidRDefault="008B3C59">
      <w:pPr>
        <w:rPr>
          <w:rFonts w:cs="Calibri"/>
          <w:sz w:val="18"/>
          <w:szCs w:val="18"/>
        </w:rPr>
      </w:pPr>
      <w:r>
        <w:rPr>
          <w:rFonts w:cs="Calibri"/>
          <w:sz w:val="18"/>
          <w:szCs w:val="18"/>
        </w:rPr>
        <w:t>);</w:t>
      </w:r>
    </w:p>
    <w:p w14:paraId="0A880DD4" w14:textId="77777777" w:rsidR="008B3C59" w:rsidRDefault="008B3C59">
      <w:pPr>
        <w:rPr>
          <w:rFonts w:cs="Calibri"/>
          <w:sz w:val="18"/>
          <w:szCs w:val="18"/>
        </w:rPr>
      </w:pPr>
      <w:r>
        <w:rPr>
          <w:rFonts w:cs="Calibri"/>
          <w:sz w:val="18"/>
          <w:szCs w:val="18"/>
        </w:rPr>
        <w:t xml:space="preserve">-- 5. eBook </w:t>
      </w:r>
      <w:proofErr w:type="spellStart"/>
      <w:r>
        <w:rPr>
          <w:rFonts w:cs="Calibri"/>
          <w:sz w:val="18"/>
          <w:szCs w:val="18"/>
        </w:rPr>
        <w:t>tableCREATE</w:t>
      </w:r>
      <w:proofErr w:type="spellEnd"/>
      <w:r>
        <w:rPr>
          <w:rFonts w:cs="Calibri"/>
          <w:sz w:val="18"/>
          <w:szCs w:val="18"/>
        </w:rPr>
        <w:t xml:space="preserve"> TABLE eBook (</w:t>
      </w:r>
    </w:p>
    <w:p w14:paraId="20872402"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eBook_ID</w:t>
      </w:r>
      <w:proofErr w:type="spellEnd"/>
      <w:r>
        <w:rPr>
          <w:rFonts w:cs="Calibri"/>
          <w:sz w:val="18"/>
          <w:szCs w:val="18"/>
        </w:rPr>
        <w:t xml:space="preserve"> INT AUTO_INCREMENT PRIMARY KEY,</w:t>
      </w:r>
    </w:p>
    <w:p w14:paraId="7B7D17B8" w14:textId="77777777" w:rsidR="008B3C59" w:rsidRDefault="008B3C59">
      <w:pPr>
        <w:rPr>
          <w:rFonts w:cs="Calibri"/>
          <w:sz w:val="18"/>
          <w:szCs w:val="18"/>
        </w:rPr>
      </w:pPr>
      <w:r>
        <w:rPr>
          <w:rFonts w:cs="Calibri"/>
          <w:sz w:val="18"/>
          <w:szCs w:val="18"/>
        </w:rPr>
        <w:t xml:space="preserve">    title VARCHAR(255) NOT NULL,</w:t>
      </w:r>
    </w:p>
    <w:p w14:paraId="0903FA7D"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author_ID</w:t>
      </w:r>
      <w:proofErr w:type="spellEnd"/>
      <w:r>
        <w:rPr>
          <w:rFonts w:cs="Calibri"/>
          <w:sz w:val="18"/>
          <w:szCs w:val="18"/>
        </w:rPr>
        <w:t xml:space="preserve"> INT,</w:t>
      </w:r>
    </w:p>
    <w:p w14:paraId="78AD3EA3"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publisher_ID</w:t>
      </w:r>
      <w:proofErr w:type="spellEnd"/>
      <w:r>
        <w:rPr>
          <w:rFonts w:cs="Calibri"/>
          <w:sz w:val="18"/>
          <w:szCs w:val="18"/>
        </w:rPr>
        <w:t xml:space="preserve"> INT,</w:t>
      </w:r>
    </w:p>
    <w:p w14:paraId="2948DA05" w14:textId="77777777" w:rsidR="008B3C59" w:rsidRDefault="008B3C59">
      <w:pPr>
        <w:rPr>
          <w:rFonts w:cs="Calibri"/>
          <w:sz w:val="18"/>
          <w:szCs w:val="18"/>
        </w:rPr>
      </w:pPr>
      <w:r>
        <w:rPr>
          <w:rFonts w:cs="Calibri"/>
          <w:sz w:val="18"/>
          <w:szCs w:val="18"/>
        </w:rPr>
        <w:t xml:space="preserve">    DOI VARCHAR(255) UNIQUE,</w:t>
      </w:r>
    </w:p>
    <w:p w14:paraId="6AE0AD62"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publication_year</w:t>
      </w:r>
      <w:proofErr w:type="spellEnd"/>
      <w:r>
        <w:rPr>
          <w:rFonts w:cs="Calibri"/>
          <w:sz w:val="18"/>
          <w:szCs w:val="18"/>
        </w:rPr>
        <w:t xml:space="preserve"> YEAR,</w:t>
      </w:r>
    </w:p>
    <w:p w14:paraId="486871F3"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genre_ID</w:t>
      </w:r>
      <w:proofErr w:type="spellEnd"/>
      <w:r>
        <w:rPr>
          <w:rFonts w:cs="Calibri"/>
          <w:sz w:val="18"/>
          <w:szCs w:val="18"/>
        </w:rPr>
        <w:t xml:space="preserve"> INT,</w:t>
      </w:r>
    </w:p>
    <w:p w14:paraId="69E8601A"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author_ID</w:t>
      </w:r>
      <w:proofErr w:type="spellEnd"/>
      <w:r>
        <w:rPr>
          <w:rFonts w:cs="Calibri"/>
          <w:sz w:val="18"/>
          <w:szCs w:val="18"/>
        </w:rPr>
        <w:t>) REFERENCES Author(</w:t>
      </w:r>
      <w:proofErr w:type="spellStart"/>
      <w:r>
        <w:rPr>
          <w:rFonts w:cs="Calibri"/>
          <w:sz w:val="18"/>
          <w:szCs w:val="18"/>
        </w:rPr>
        <w:t>author_ID</w:t>
      </w:r>
      <w:proofErr w:type="spellEnd"/>
      <w:r>
        <w:rPr>
          <w:rFonts w:cs="Calibri"/>
          <w:sz w:val="18"/>
          <w:szCs w:val="18"/>
        </w:rPr>
        <w:t>),</w:t>
      </w:r>
    </w:p>
    <w:p w14:paraId="12BBA3B5"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publisher_ID</w:t>
      </w:r>
      <w:proofErr w:type="spellEnd"/>
      <w:r>
        <w:rPr>
          <w:rFonts w:cs="Calibri"/>
          <w:sz w:val="18"/>
          <w:szCs w:val="18"/>
        </w:rPr>
        <w:t>) REFERENCES Publisher(</w:t>
      </w:r>
      <w:proofErr w:type="spellStart"/>
      <w:r>
        <w:rPr>
          <w:rFonts w:cs="Calibri"/>
          <w:sz w:val="18"/>
          <w:szCs w:val="18"/>
        </w:rPr>
        <w:t>publisher_ID</w:t>
      </w:r>
      <w:proofErr w:type="spellEnd"/>
      <w:r>
        <w:rPr>
          <w:rFonts w:cs="Calibri"/>
          <w:sz w:val="18"/>
          <w:szCs w:val="18"/>
        </w:rPr>
        <w:t>),</w:t>
      </w:r>
    </w:p>
    <w:p w14:paraId="43841D90"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genre_ID</w:t>
      </w:r>
      <w:proofErr w:type="spellEnd"/>
      <w:r>
        <w:rPr>
          <w:rFonts w:cs="Calibri"/>
          <w:sz w:val="18"/>
          <w:szCs w:val="18"/>
        </w:rPr>
        <w:t>) REFERENCES Genre(</w:t>
      </w:r>
      <w:proofErr w:type="spellStart"/>
      <w:r>
        <w:rPr>
          <w:rFonts w:cs="Calibri"/>
          <w:sz w:val="18"/>
          <w:szCs w:val="18"/>
        </w:rPr>
        <w:t>genre_ID</w:t>
      </w:r>
      <w:proofErr w:type="spellEnd"/>
      <w:r>
        <w:rPr>
          <w:rFonts w:cs="Calibri"/>
          <w:sz w:val="18"/>
          <w:szCs w:val="18"/>
        </w:rPr>
        <w:t>)</w:t>
      </w:r>
    </w:p>
    <w:p w14:paraId="3E6EE9BD" w14:textId="77777777" w:rsidR="008B3C59" w:rsidRDefault="008B3C59">
      <w:pPr>
        <w:rPr>
          <w:rFonts w:cs="Calibri"/>
          <w:sz w:val="18"/>
          <w:szCs w:val="18"/>
        </w:rPr>
      </w:pPr>
      <w:r>
        <w:rPr>
          <w:rFonts w:cs="Calibri"/>
          <w:sz w:val="18"/>
          <w:szCs w:val="18"/>
        </w:rPr>
        <w:t>);</w:t>
      </w:r>
    </w:p>
    <w:p w14:paraId="4009DBFD" w14:textId="77777777" w:rsidR="008B3C59" w:rsidRDefault="008B3C59">
      <w:pPr>
        <w:rPr>
          <w:rFonts w:cs="Calibri"/>
          <w:sz w:val="18"/>
          <w:szCs w:val="18"/>
        </w:rPr>
      </w:pPr>
      <w:r>
        <w:rPr>
          <w:rFonts w:cs="Calibri"/>
          <w:sz w:val="18"/>
          <w:szCs w:val="18"/>
        </w:rPr>
        <w:t xml:space="preserve">-- 6. Audiobook </w:t>
      </w:r>
      <w:proofErr w:type="spellStart"/>
      <w:r>
        <w:rPr>
          <w:rFonts w:cs="Calibri"/>
          <w:sz w:val="18"/>
          <w:szCs w:val="18"/>
        </w:rPr>
        <w:t>tableCREATE</w:t>
      </w:r>
      <w:proofErr w:type="spellEnd"/>
      <w:r>
        <w:rPr>
          <w:rFonts w:cs="Calibri"/>
          <w:sz w:val="18"/>
          <w:szCs w:val="18"/>
        </w:rPr>
        <w:t xml:space="preserve"> TABLE Audiobook (</w:t>
      </w:r>
    </w:p>
    <w:p w14:paraId="55495B11"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audiobook_ID</w:t>
      </w:r>
      <w:proofErr w:type="spellEnd"/>
      <w:r>
        <w:rPr>
          <w:rFonts w:cs="Calibri"/>
          <w:sz w:val="18"/>
          <w:szCs w:val="18"/>
        </w:rPr>
        <w:t xml:space="preserve"> INT AUTO_INCREMENT PRIMARY KEY,</w:t>
      </w:r>
    </w:p>
    <w:p w14:paraId="7A377310" w14:textId="77777777" w:rsidR="008B3C59" w:rsidRDefault="008B3C59">
      <w:pPr>
        <w:rPr>
          <w:rFonts w:cs="Calibri"/>
          <w:sz w:val="18"/>
          <w:szCs w:val="18"/>
        </w:rPr>
      </w:pPr>
      <w:r>
        <w:rPr>
          <w:rFonts w:cs="Calibri"/>
          <w:sz w:val="18"/>
          <w:szCs w:val="18"/>
        </w:rPr>
        <w:t xml:space="preserve">    title VARCHAR(255) NOT NULL,</w:t>
      </w:r>
    </w:p>
    <w:p w14:paraId="3C462F7D"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author_ID</w:t>
      </w:r>
      <w:proofErr w:type="spellEnd"/>
      <w:r>
        <w:rPr>
          <w:rFonts w:cs="Calibri"/>
          <w:sz w:val="18"/>
          <w:szCs w:val="18"/>
        </w:rPr>
        <w:t xml:space="preserve"> INT,</w:t>
      </w:r>
    </w:p>
    <w:p w14:paraId="6B989FDB"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publisher_ID</w:t>
      </w:r>
      <w:proofErr w:type="spellEnd"/>
      <w:r>
        <w:rPr>
          <w:rFonts w:cs="Calibri"/>
          <w:sz w:val="18"/>
          <w:szCs w:val="18"/>
        </w:rPr>
        <w:t xml:space="preserve"> INT,</w:t>
      </w:r>
    </w:p>
    <w:p w14:paraId="59397F68" w14:textId="77777777" w:rsidR="008B3C59" w:rsidRDefault="008B3C59">
      <w:pPr>
        <w:rPr>
          <w:rFonts w:cs="Calibri"/>
          <w:sz w:val="18"/>
          <w:szCs w:val="18"/>
        </w:rPr>
      </w:pPr>
      <w:r>
        <w:rPr>
          <w:rFonts w:cs="Calibri"/>
          <w:sz w:val="18"/>
          <w:szCs w:val="18"/>
        </w:rPr>
        <w:t xml:space="preserve">    ISAN VARCHAR(255) UNIQUE,</w:t>
      </w:r>
    </w:p>
    <w:p w14:paraId="0DD99386"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publication_year</w:t>
      </w:r>
      <w:proofErr w:type="spellEnd"/>
      <w:r>
        <w:rPr>
          <w:rFonts w:cs="Calibri"/>
          <w:sz w:val="18"/>
          <w:szCs w:val="18"/>
        </w:rPr>
        <w:t xml:space="preserve"> YEAR,</w:t>
      </w:r>
    </w:p>
    <w:p w14:paraId="6EFD2DE1"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genre_ID</w:t>
      </w:r>
      <w:proofErr w:type="spellEnd"/>
      <w:r>
        <w:rPr>
          <w:rFonts w:cs="Calibri"/>
          <w:sz w:val="18"/>
          <w:szCs w:val="18"/>
        </w:rPr>
        <w:t xml:space="preserve"> INT,</w:t>
      </w:r>
    </w:p>
    <w:p w14:paraId="01D60568"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author_ID</w:t>
      </w:r>
      <w:proofErr w:type="spellEnd"/>
      <w:r>
        <w:rPr>
          <w:rFonts w:cs="Calibri"/>
          <w:sz w:val="18"/>
          <w:szCs w:val="18"/>
        </w:rPr>
        <w:t>) REFERENCES Author(</w:t>
      </w:r>
      <w:proofErr w:type="spellStart"/>
      <w:r>
        <w:rPr>
          <w:rFonts w:cs="Calibri"/>
          <w:sz w:val="18"/>
          <w:szCs w:val="18"/>
        </w:rPr>
        <w:t>author_ID</w:t>
      </w:r>
      <w:proofErr w:type="spellEnd"/>
      <w:r>
        <w:rPr>
          <w:rFonts w:cs="Calibri"/>
          <w:sz w:val="18"/>
          <w:szCs w:val="18"/>
        </w:rPr>
        <w:t>),</w:t>
      </w:r>
    </w:p>
    <w:p w14:paraId="0A9A1338"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publisher_ID</w:t>
      </w:r>
      <w:proofErr w:type="spellEnd"/>
      <w:r>
        <w:rPr>
          <w:rFonts w:cs="Calibri"/>
          <w:sz w:val="18"/>
          <w:szCs w:val="18"/>
        </w:rPr>
        <w:t>) REFERENCES Publisher(</w:t>
      </w:r>
      <w:proofErr w:type="spellStart"/>
      <w:r>
        <w:rPr>
          <w:rFonts w:cs="Calibri"/>
          <w:sz w:val="18"/>
          <w:szCs w:val="18"/>
        </w:rPr>
        <w:t>publisher_ID</w:t>
      </w:r>
      <w:proofErr w:type="spellEnd"/>
      <w:r>
        <w:rPr>
          <w:rFonts w:cs="Calibri"/>
          <w:sz w:val="18"/>
          <w:szCs w:val="18"/>
        </w:rPr>
        <w:t>),</w:t>
      </w:r>
    </w:p>
    <w:p w14:paraId="53DFF3CE"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genre_ID</w:t>
      </w:r>
      <w:proofErr w:type="spellEnd"/>
      <w:r>
        <w:rPr>
          <w:rFonts w:cs="Calibri"/>
          <w:sz w:val="18"/>
          <w:szCs w:val="18"/>
        </w:rPr>
        <w:t>) REFERENCES Genre(</w:t>
      </w:r>
      <w:proofErr w:type="spellStart"/>
      <w:r>
        <w:rPr>
          <w:rFonts w:cs="Calibri"/>
          <w:sz w:val="18"/>
          <w:szCs w:val="18"/>
        </w:rPr>
        <w:t>genre_ID</w:t>
      </w:r>
      <w:proofErr w:type="spellEnd"/>
      <w:r>
        <w:rPr>
          <w:rFonts w:cs="Calibri"/>
          <w:sz w:val="18"/>
          <w:szCs w:val="18"/>
        </w:rPr>
        <w:t>)</w:t>
      </w:r>
    </w:p>
    <w:p w14:paraId="519919F7" w14:textId="77777777" w:rsidR="008B3C59" w:rsidRDefault="008B3C59">
      <w:pPr>
        <w:rPr>
          <w:rFonts w:cs="Calibri"/>
          <w:sz w:val="18"/>
          <w:szCs w:val="18"/>
        </w:rPr>
      </w:pPr>
      <w:r>
        <w:rPr>
          <w:rFonts w:cs="Calibri"/>
          <w:sz w:val="18"/>
          <w:szCs w:val="18"/>
        </w:rPr>
        <w:t>);</w:t>
      </w:r>
    </w:p>
    <w:p w14:paraId="7985F81C" w14:textId="77777777" w:rsidR="008B3C59" w:rsidRDefault="008B3C59">
      <w:pPr>
        <w:rPr>
          <w:rFonts w:cs="Calibri"/>
          <w:sz w:val="18"/>
          <w:szCs w:val="18"/>
        </w:rPr>
      </w:pPr>
      <w:r>
        <w:rPr>
          <w:rFonts w:cs="Calibri"/>
          <w:sz w:val="18"/>
          <w:szCs w:val="18"/>
        </w:rPr>
        <w:t xml:space="preserve">-- 7. Book Copy </w:t>
      </w:r>
      <w:proofErr w:type="spellStart"/>
      <w:r>
        <w:rPr>
          <w:rFonts w:cs="Calibri"/>
          <w:sz w:val="18"/>
          <w:szCs w:val="18"/>
        </w:rPr>
        <w:t>tableCREATE</w:t>
      </w:r>
      <w:proofErr w:type="spellEnd"/>
      <w:r>
        <w:rPr>
          <w:rFonts w:cs="Calibri"/>
          <w:sz w:val="18"/>
          <w:szCs w:val="18"/>
        </w:rPr>
        <w:t xml:space="preserve"> TABLE </w:t>
      </w:r>
      <w:proofErr w:type="spellStart"/>
      <w:r>
        <w:rPr>
          <w:rFonts w:cs="Calibri"/>
          <w:sz w:val="18"/>
          <w:szCs w:val="18"/>
        </w:rPr>
        <w:t>Book_Copy</w:t>
      </w:r>
      <w:proofErr w:type="spellEnd"/>
      <w:r>
        <w:rPr>
          <w:rFonts w:cs="Calibri"/>
          <w:sz w:val="18"/>
          <w:szCs w:val="18"/>
        </w:rPr>
        <w:t xml:space="preserve"> (</w:t>
      </w:r>
    </w:p>
    <w:p w14:paraId="238C5325"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book_copy_ID</w:t>
      </w:r>
      <w:proofErr w:type="spellEnd"/>
      <w:r>
        <w:rPr>
          <w:rFonts w:cs="Calibri"/>
          <w:sz w:val="18"/>
          <w:szCs w:val="18"/>
        </w:rPr>
        <w:t xml:space="preserve"> INT AUTO_INCREMENT PRIMARY KEY,</w:t>
      </w:r>
    </w:p>
    <w:p w14:paraId="595E676A"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book_ID</w:t>
      </w:r>
      <w:proofErr w:type="spellEnd"/>
      <w:r>
        <w:rPr>
          <w:rFonts w:cs="Calibri"/>
          <w:sz w:val="18"/>
          <w:szCs w:val="18"/>
        </w:rPr>
        <w:t xml:space="preserve"> INT NOT NULL,</w:t>
      </w:r>
    </w:p>
    <w:p w14:paraId="15B23776" w14:textId="77777777" w:rsidR="008B3C59" w:rsidRDefault="008B3C59">
      <w:pPr>
        <w:rPr>
          <w:rFonts w:cs="Calibri"/>
          <w:sz w:val="18"/>
          <w:szCs w:val="18"/>
        </w:rPr>
      </w:pPr>
      <w:r>
        <w:rPr>
          <w:rFonts w:cs="Calibri"/>
          <w:sz w:val="18"/>
          <w:szCs w:val="18"/>
        </w:rPr>
        <w:t xml:space="preserve">    status VARCHAR(50),</w:t>
      </w:r>
    </w:p>
    <w:p w14:paraId="71065732"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allowable_loan_period</w:t>
      </w:r>
      <w:proofErr w:type="spellEnd"/>
      <w:r>
        <w:rPr>
          <w:rFonts w:cs="Calibri"/>
          <w:sz w:val="18"/>
          <w:szCs w:val="18"/>
        </w:rPr>
        <w:t xml:space="preserve"> INT,</w:t>
      </w:r>
    </w:p>
    <w:p w14:paraId="1B4C153F"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book_ID</w:t>
      </w:r>
      <w:proofErr w:type="spellEnd"/>
      <w:r>
        <w:rPr>
          <w:rFonts w:cs="Calibri"/>
          <w:sz w:val="18"/>
          <w:szCs w:val="18"/>
        </w:rPr>
        <w:t>) REFERENCES Book(</w:t>
      </w:r>
      <w:proofErr w:type="spellStart"/>
      <w:r>
        <w:rPr>
          <w:rFonts w:cs="Calibri"/>
          <w:sz w:val="18"/>
          <w:szCs w:val="18"/>
        </w:rPr>
        <w:t>book_ID</w:t>
      </w:r>
      <w:proofErr w:type="spellEnd"/>
      <w:r>
        <w:rPr>
          <w:rFonts w:cs="Calibri"/>
          <w:sz w:val="18"/>
          <w:szCs w:val="18"/>
        </w:rPr>
        <w:t>)</w:t>
      </w:r>
    </w:p>
    <w:p w14:paraId="50D7E3EF" w14:textId="77777777" w:rsidR="008B3C59" w:rsidRDefault="008B3C59">
      <w:pPr>
        <w:rPr>
          <w:rFonts w:cs="Calibri"/>
          <w:sz w:val="18"/>
          <w:szCs w:val="18"/>
        </w:rPr>
      </w:pPr>
      <w:r>
        <w:rPr>
          <w:rFonts w:cs="Calibri"/>
          <w:sz w:val="18"/>
          <w:szCs w:val="18"/>
        </w:rPr>
        <w:t>);</w:t>
      </w:r>
    </w:p>
    <w:p w14:paraId="05501DB2" w14:textId="77777777" w:rsidR="008B3C59" w:rsidRDefault="008B3C59">
      <w:pPr>
        <w:rPr>
          <w:rFonts w:cs="Calibri"/>
          <w:sz w:val="18"/>
          <w:szCs w:val="18"/>
        </w:rPr>
      </w:pPr>
      <w:r>
        <w:rPr>
          <w:rFonts w:cs="Calibri"/>
          <w:sz w:val="18"/>
          <w:szCs w:val="18"/>
        </w:rPr>
        <w:t xml:space="preserve">-- 8. eBook Copy </w:t>
      </w:r>
      <w:proofErr w:type="spellStart"/>
      <w:r>
        <w:rPr>
          <w:rFonts w:cs="Calibri"/>
          <w:sz w:val="18"/>
          <w:szCs w:val="18"/>
        </w:rPr>
        <w:t>tableCREATE</w:t>
      </w:r>
      <w:proofErr w:type="spellEnd"/>
      <w:r>
        <w:rPr>
          <w:rFonts w:cs="Calibri"/>
          <w:sz w:val="18"/>
          <w:szCs w:val="18"/>
        </w:rPr>
        <w:t xml:space="preserve"> TABLE </w:t>
      </w:r>
      <w:proofErr w:type="spellStart"/>
      <w:r>
        <w:rPr>
          <w:rFonts w:cs="Calibri"/>
          <w:sz w:val="18"/>
          <w:szCs w:val="18"/>
        </w:rPr>
        <w:t>eBook_Copy</w:t>
      </w:r>
      <w:proofErr w:type="spellEnd"/>
      <w:r>
        <w:rPr>
          <w:rFonts w:cs="Calibri"/>
          <w:sz w:val="18"/>
          <w:szCs w:val="18"/>
        </w:rPr>
        <w:t xml:space="preserve"> (</w:t>
      </w:r>
    </w:p>
    <w:p w14:paraId="6D8FEF48"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eBook_copy_ID</w:t>
      </w:r>
      <w:proofErr w:type="spellEnd"/>
      <w:r>
        <w:rPr>
          <w:rFonts w:cs="Calibri"/>
          <w:sz w:val="18"/>
          <w:szCs w:val="18"/>
        </w:rPr>
        <w:t xml:space="preserve"> INT AUTO_INCREMENT PRIMARY KEY,</w:t>
      </w:r>
    </w:p>
    <w:p w14:paraId="45DB9125"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eBook_ID</w:t>
      </w:r>
      <w:proofErr w:type="spellEnd"/>
      <w:r>
        <w:rPr>
          <w:rFonts w:cs="Calibri"/>
          <w:sz w:val="18"/>
          <w:szCs w:val="18"/>
        </w:rPr>
        <w:t xml:space="preserve"> INT NOT NULL,</w:t>
      </w:r>
    </w:p>
    <w:p w14:paraId="135C192D" w14:textId="77777777" w:rsidR="008B3C59" w:rsidRDefault="008B3C59">
      <w:pPr>
        <w:rPr>
          <w:rFonts w:cs="Calibri"/>
          <w:sz w:val="18"/>
          <w:szCs w:val="18"/>
        </w:rPr>
      </w:pPr>
      <w:r>
        <w:rPr>
          <w:rFonts w:cs="Calibri"/>
          <w:sz w:val="18"/>
          <w:szCs w:val="18"/>
        </w:rPr>
        <w:t xml:space="preserve">    status VARCHAR(50),</w:t>
      </w:r>
    </w:p>
    <w:p w14:paraId="4F3E99EE"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allowable_loan_period</w:t>
      </w:r>
      <w:proofErr w:type="spellEnd"/>
      <w:r>
        <w:rPr>
          <w:rFonts w:cs="Calibri"/>
          <w:sz w:val="18"/>
          <w:szCs w:val="18"/>
        </w:rPr>
        <w:t xml:space="preserve"> INT,</w:t>
      </w:r>
    </w:p>
    <w:p w14:paraId="2FA41D59"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eBook_ID</w:t>
      </w:r>
      <w:proofErr w:type="spellEnd"/>
      <w:r>
        <w:rPr>
          <w:rFonts w:cs="Calibri"/>
          <w:sz w:val="18"/>
          <w:szCs w:val="18"/>
        </w:rPr>
        <w:t>) REFERENCES eBook(</w:t>
      </w:r>
      <w:proofErr w:type="spellStart"/>
      <w:r>
        <w:rPr>
          <w:rFonts w:cs="Calibri"/>
          <w:sz w:val="18"/>
          <w:szCs w:val="18"/>
        </w:rPr>
        <w:t>eBook_ID</w:t>
      </w:r>
      <w:proofErr w:type="spellEnd"/>
      <w:r>
        <w:rPr>
          <w:rFonts w:cs="Calibri"/>
          <w:sz w:val="18"/>
          <w:szCs w:val="18"/>
        </w:rPr>
        <w:t>)</w:t>
      </w:r>
    </w:p>
    <w:p w14:paraId="4606A9A9" w14:textId="77777777" w:rsidR="008B3C59" w:rsidRDefault="008B3C59">
      <w:pPr>
        <w:rPr>
          <w:rFonts w:cs="Calibri"/>
          <w:sz w:val="18"/>
          <w:szCs w:val="18"/>
        </w:rPr>
      </w:pPr>
      <w:r>
        <w:rPr>
          <w:rFonts w:cs="Calibri"/>
          <w:sz w:val="18"/>
          <w:szCs w:val="18"/>
        </w:rPr>
        <w:t>);</w:t>
      </w:r>
    </w:p>
    <w:p w14:paraId="08A7996E" w14:textId="77777777" w:rsidR="008B3C59" w:rsidRDefault="008B3C59">
      <w:pPr>
        <w:rPr>
          <w:rFonts w:cs="Calibri"/>
          <w:sz w:val="18"/>
          <w:szCs w:val="18"/>
        </w:rPr>
      </w:pPr>
      <w:r>
        <w:rPr>
          <w:rFonts w:cs="Calibri"/>
          <w:sz w:val="18"/>
          <w:szCs w:val="18"/>
        </w:rPr>
        <w:t xml:space="preserve">-- 9. Audiobook Copy </w:t>
      </w:r>
      <w:proofErr w:type="spellStart"/>
      <w:r>
        <w:rPr>
          <w:rFonts w:cs="Calibri"/>
          <w:sz w:val="18"/>
          <w:szCs w:val="18"/>
        </w:rPr>
        <w:t>tableCREATE</w:t>
      </w:r>
      <w:proofErr w:type="spellEnd"/>
      <w:r>
        <w:rPr>
          <w:rFonts w:cs="Calibri"/>
          <w:sz w:val="18"/>
          <w:szCs w:val="18"/>
        </w:rPr>
        <w:t xml:space="preserve"> TABLE </w:t>
      </w:r>
      <w:proofErr w:type="spellStart"/>
      <w:r>
        <w:rPr>
          <w:rFonts w:cs="Calibri"/>
          <w:sz w:val="18"/>
          <w:szCs w:val="18"/>
        </w:rPr>
        <w:t>Audiobook_Copy</w:t>
      </w:r>
      <w:proofErr w:type="spellEnd"/>
      <w:r>
        <w:rPr>
          <w:rFonts w:cs="Calibri"/>
          <w:sz w:val="18"/>
          <w:szCs w:val="18"/>
        </w:rPr>
        <w:t xml:space="preserve"> (</w:t>
      </w:r>
    </w:p>
    <w:p w14:paraId="20B5CD0E"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audiobook_copy_ID</w:t>
      </w:r>
      <w:proofErr w:type="spellEnd"/>
      <w:r>
        <w:rPr>
          <w:rFonts w:cs="Calibri"/>
          <w:sz w:val="18"/>
          <w:szCs w:val="18"/>
        </w:rPr>
        <w:t xml:space="preserve"> INT AUTO_INCREMENT PRIMARY KEY,</w:t>
      </w:r>
    </w:p>
    <w:p w14:paraId="79885F7C"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audiobook_ID</w:t>
      </w:r>
      <w:proofErr w:type="spellEnd"/>
      <w:r>
        <w:rPr>
          <w:rFonts w:cs="Calibri"/>
          <w:sz w:val="18"/>
          <w:szCs w:val="18"/>
        </w:rPr>
        <w:t xml:space="preserve"> INT NOT NULL,</w:t>
      </w:r>
    </w:p>
    <w:p w14:paraId="7FC40A3C" w14:textId="77777777" w:rsidR="008B3C59" w:rsidRDefault="008B3C59">
      <w:pPr>
        <w:rPr>
          <w:rFonts w:cs="Calibri"/>
          <w:sz w:val="18"/>
          <w:szCs w:val="18"/>
        </w:rPr>
      </w:pPr>
      <w:r>
        <w:rPr>
          <w:rFonts w:cs="Calibri"/>
          <w:sz w:val="18"/>
          <w:szCs w:val="18"/>
        </w:rPr>
        <w:t xml:space="preserve">    status VARCHAR(50),</w:t>
      </w:r>
    </w:p>
    <w:p w14:paraId="1EC9991C"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allowable_loan_period</w:t>
      </w:r>
      <w:proofErr w:type="spellEnd"/>
      <w:r>
        <w:rPr>
          <w:rFonts w:cs="Calibri"/>
          <w:sz w:val="18"/>
          <w:szCs w:val="18"/>
        </w:rPr>
        <w:t xml:space="preserve"> INT,</w:t>
      </w:r>
    </w:p>
    <w:p w14:paraId="37037DA5"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audiobook_ID</w:t>
      </w:r>
      <w:proofErr w:type="spellEnd"/>
      <w:r>
        <w:rPr>
          <w:rFonts w:cs="Calibri"/>
          <w:sz w:val="18"/>
          <w:szCs w:val="18"/>
        </w:rPr>
        <w:t>) REFERENCES Audiobook(</w:t>
      </w:r>
      <w:proofErr w:type="spellStart"/>
      <w:r>
        <w:rPr>
          <w:rFonts w:cs="Calibri"/>
          <w:sz w:val="18"/>
          <w:szCs w:val="18"/>
        </w:rPr>
        <w:t>audiobook_ID</w:t>
      </w:r>
      <w:proofErr w:type="spellEnd"/>
      <w:r>
        <w:rPr>
          <w:rFonts w:cs="Calibri"/>
          <w:sz w:val="18"/>
          <w:szCs w:val="18"/>
        </w:rPr>
        <w:t>)</w:t>
      </w:r>
    </w:p>
    <w:p w14:paraId="1BF7FECE" w14:textId="77777777" w:rsidR="008B3C59" w:rsidRDefault="008B3C59">
      <w:pPr>
        <w:rPr>
          <w:rFonts w:cs="Calibri"/>
          <w:sz w:val="18"/>
          <w:szCs w:val="18"/>
        </w:rPr>
      </w:pPr>
      <w:r>
        <w:rPr>
          <w:rFonts w:cs="Calibri"/>
          <w:sz w:val="18"/>
          <w:szCs w:val="18"/>
        </w:rPr>
        <w:t>);</w:t>
      </w:r>
    </w:p>
    <w:p w14:paraId="13F6F2D7" w14:textId="77777777" w:rsidR="008B3C59" w:rsidRDefault="008B3C59">
      <w:pPr>
        <w:rPr>
          <w:rFonts w:cs="Calibri"/>
          <w:sz w:val="18"/>
          <w:szCs w:val="18"/>
        </w:rPr>
      </w:pPr>
      <w:r>
        <w:rPr>
          <w:rFonts w:cs="Calibri"/>
          <w:sz w:val="18"/>
          <w:szCs w:val="18"/>
        </w:rPr>
        <w:t xml:space="preserve">-- 10. Member </w:t>
      </w:r>
      <w:proofErr w:type="spellStart"/>
      <w:r>
        <w:rPr>
          <w:rFonts w:cs="Calibri"/>
          <w:sz w:val="18"/>
          <w:szCs w:val="18"/>
        </w:rPr>
        <w:t>tableCREATE</w:t>
      </w:r>
      <w:proofErr w:type="spellEnd"/>
      <w:r>
        <w:rPr>
          <w:rFonts w:cs="Calibri"/>
          <w:sz w:val="18"/>
          <w:szCs w:val="18"/>
        </w:rPr>
        <w:t xml:space="preserve"> TABLE Member (</w:t>
      </w:r>
    </w:p>
    <w:p w14:paraId="03CED8F5"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member_ID</w:t>
      </w:r>
      <w:proofErr w:type="spellEnd"/>
      <w:r>
        <w:rPr>
          <w:rFonts w:cs="Calibri"/>
          <w:sz w:val="18"/>
          <w:szCs w:val="18"/>
        </w:rPr>
        <w:t xml:space="preserve"> INT AUTO_INCREMENT PRIMARY KEY,</w:t>
      </w:r>
    </w:p>
    <w:p w14:paraId="3165E0FB"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first_name</w:t>
      </w:r>
      <w:proofErr w:type="spellEnd"/>
      <w:r>
        <w:rPr>
          <w:rFonts w:cs="Calibri"/>
          <w:sz w:val="18"/>
          <w:szCs w:val="18"/>
        </w:rPr>
        <w:t xml:space="preserve"> VARCHAR(255) NOT NULL,</w:t>
      </w:r>
    </w:p>
    <w:p w14:paraId="2C74DCF2"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last_name</w:t>
      </w:r>
      <w:proofErr w:type="spellEnd"/>
      <w:r>
        <w:rPr>
          <w:rFonts w:cs="Calibri"/>
          <w:sz w:val="18"/>
          <w:szCs w:val="18"/>
        </w:rPr>
        <w:t xml:space="preserve"> VARCHAR(255) NOT NULL,</w:t>
      </w:r>
    </w:p>
    <w:p w14:paraId="1A4CE8A3" w14:textId="77777777" w:rsidR="008B3C59" w:rsidRDefault="008B3C59">
      <w:pPr>
        <w:rPr>
          <w:rFonts w:cs="Calibri"/>
          <w:sz w:val="18"/>
          <w:szCs w:val="18"/>
        </w:rPr>
      </w:pPr>
      <w:r>
        <w:rPr>
          <w:rFonts w:cs="Calibri"/>
          <w:sz w:val="18"/>
          <w:szCs w:val="18"/>
        </w:rPr>
        <w:t xml:space="preserve">    address VARCHAR(255),</w:t>
      </w:r>
    </w:p>
    <w:p w14:paraId="13857BF3"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contact_details</w:t>
      </w:r>
      <w:proofErr w:type="spellEnd"/>
      <w:r>
        <w:rPr>
          <w:rFonts w:cs="Calibri"/>
          <w:sz w:val="18"/>
          <w:szCs w:val="18"/>
        </w:rPr>
        <w:t xml:space="preserve"> VARCHAR(255),</w:t>
      </w:r>
    </w:p>
    <w:p w14:paraId="02F0DEBD"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membership_type</w:t>
      </w:r>
      <w:proofErr w:type="spellEnd"/>
      <w:r>
        <w:rPr>
          <w:rFonts w:cs="Calibri"/>
          <w:sz w:val="18"/>
          <w:szCs w:val="18"/>
        </w:rPr>
        <w:t xml:space="preserve"> VARCHAR(50),</w:t>
      </w:r>
    </w:p>
    <w:p w14:paraId="6D9DBABF"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membership_status</w:t>
      </w:r>
      <w:proofErr w:type="spellEnd"/>
      <w:r>
        <w:rPr>
          <w:rFonts w:cs="Calibri"/>
          <w:sz w:val="18"/>
          <w:szCs w:val="18"/>
        </w:rPr>
        <w:t xml:space="preserve"> VARCHAR(50)</w:t>
      </w:r>
    </w:p>
    <w:p w14:paraId="5712132B" w14:textId="77777777" w:rsidR="008B3C59" w:rsidRDefault="008B3C59">
      <w:pPr>
        <w:rPr>
          <w:rFonts w:cs="Calibri"/>
          <w:sz w:val="18"/>
          <w:szCs w:val="18"/>
        </w:rPr>
      </w:pPr>
      <w:r>
        <w:rPr>
          <w:rFonts w:cs="Calibri"/>
          <w:sz w:val="18"/>
          <w:szCs w:val="18"/>
        </w:rPr>
        <w:t>);</w:t>
      </w:r>
    </w:p>
    <w:p w14:paraId="6B764B09" w14:textId="77777777" w:rsidR="008B3C59" w:rsidRDefault="008B3C59">
      <w:pPr>
        <w:rPr>
          <w:rFonts w:cs="Calibri"/>
          <w:sz w:val="18"/>
          <w:szCs w:val="18"/>
        </w:rPr>
      </w:pPr>
      <w:r>
        <w:rPr>
          <w:rFonts w:cs="Calibri"/>
          <w:sz w:val="18"/>
          <w:szCs w:val="18"/>
        </w:rPr>
        <w:t xml:space="preserve">-- 11. Hold </w:t>
      </w:r>
      <w:proofErr w:type="spellStart"/>
      <w:r>
        <w:rPr>
          <w:rFonts w:cs="Calibri"/>
          <w:sz w:val="18"/>
          <w:szCs w:val="18"/>
        </w:rPr>
        <w:t>tableCREATE</w:t>
      </w:r>
      <w:proofErr w:type="spellEnd"/>
      <w:r>
        <w:rPr>
          <w:rFonts w:cs="Calibri"/>
          <w:sz w:val="18"/>
          <w:szCs w:val="18"/>
        </w:rPr>
        <w:t xml:space="preserve"> TABLE Hold (</w:t>
      </w:r>
    </w:p>
    <w:p w14:paraId="3429801F"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hold_ID</w:t>
      </w:r>
      <w:proofErr w:type="spellEnd"/>
      <w:r>
        <w:rPr>
          <w:rFonts w:cs="Calibri"/>
          <w:sz w:val="18"/>
          <w:szCs w:val="18"/>
        </w:rPr>
        <w:t xml:space="preserve"> INT AUTO_INCREMENT PRIMARY KEY,</w:t>
      </w:r>
    </w:p>
    <w:p w14:paraId="3724F5CF"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member_ID</w:t>
      </w:r>
      <w:proofErr w:type="spellEnd"/>
      <w:r>
        <w:rPr>
          <w:rFonts w:cs="Calibri"/>
          <w:sz w:val="18"/>
          <w:szCs w:val="18"/>
        </w:rPr>
        <w:t xml:space="preserve"> INT NOT NULL,</w:t>
      </w:r>
    </w:p>
    <w:p w14:paraId="1FF6EA28"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book_ID</w:t>
      </w:r>
      <w:proofErr w:type="spellEnd"/>
      <w:r>
        <w:rPr>
          <w:rFonts w:cs="Calibri"/>
          <w:sz w:val="18"/>
          <w:szCs w:val="18"/>
        </w:rPr>
        <w:t xml:space="preserve"> INT,</w:t>
      </w:r>
    </w:p>
    <w:p w14:paraId="5E81BFD8"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eBook_ID</w:t>
      </w:r>
      <w:proofErr w:type="spellEnd"/>
      <w:r>
        <w:rPr>
          <w:rFonts w:cs="Calibri"/>
          <w:sz w:val="18"/>
          <w:szCs w:val="18"/>
        </w:rPr>
        <w:t xml:space="preserve"> INT,</w:t>
      </w:r>
    </w:p>
    <w:p w14:paraId="32A9ADF7"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audiobook_ID</w:t>
      </w:r>
      <w:proofErr w:type="spellEnd"/>
      <w:r>
        <w:rPr>
          <w:rFonts w:cs="Calibri"/>
          <w:sz w:val="18"/>
          <w:szCs w:val="18"/>
        </w:rPr>
        <w:t xml:space="preserve"> INT,</w:t>
      </w:r>
    </w:p>
    <w:p w14:paraId="3283B72C"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hold_date</w:t>
      </w:r>
      <w:proofErr w:type="spellEnd"/>
      <w:r>
        <w:rPr>
          <w:rFonts w:cs="Calibri"/>
          <w:sz w:val="18"/>
          <w:szCs w:val="18"/>
        </w:rPr>
        <w:t xml:space="preserve"> DATE,</w:t>
      </w:r>
    </w:p>
    <w:p w14:paraId="0216CFAE"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hold_status</w:t>
      </w:r>
      <w:proofErr w:type="spellEnd"/>
      <w:r>
        <w:rPr>
          <w:rFonts w:cs="Calibri"/>
          <w:sz w:val="18"/>
          <w:szCs w:val="18"/>
        </w:rPr>
        <w:t xml:space="preserve"> VARCHAR(50),</w:t>
      </w:r>
    </w:p>
    <w:p w14:paraId="4029FEA2"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member_ID</w:t>
      </w:r>
      <w:proofErr w:type="spellEnd"/>
      <w:r>
        <w:rPr>
          <w:rFonts w:cs="Calibri"/>
          <w:sz w:val="18"/>
          <w:szCs w:val="18"/>
        </w:rPr>
        <w:t>) REFERENCES Member(</w:t>
      </w:r>
      <w:proofErr w:type="spellStart"/>
      <w:r>
        <w:rPr>
          <w:rFonts w:cs="Calibri"/>
          <w:sz w:val="18"/>
          <w:szCs w:val="18"/>
        </w:rPr>
        <w:t>member_ID</w:t>
      </w:r>
      <w:proofErr w:type="spellEnd"/>
      <w:r>
        <w:rPr>
          <w:rFonts w:cs="Calibri"/>
          <w:sz w:val="18"/>
          <w:szCs w:val="18"/>
        </w:rPr>
        <w:t>),</w:t>
      </w:r>
    </w:p>
    <w:p w14:paraId="261A5E14"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book_ID</w:t>
      </w:r>
      <w:proofErr w:type="spellEnd"/>
      <w:r>
        <w:rPr>
          <w:rFonts w:cs="Calibri"/>
          <w:sz w:val="18"/>
          <w:szCs w:val="18"/>
        </w:rPr>
        <w:t>) REFERENCES Book(</w:t>
      </w:r>
      <w:proofErr w:type="spellStart"/>
      <w:r>
        <w:rPr>
          <w:rFonts w:cs="Calibri"/>
          <w:sz w:val="18"/>
          <w:szCs w:val="18"/>
        </w:rPr>
        <w:t>book_ID</w:t>
      </w:r>
      <w:proofErr w:type="spellEnd"/>
      <w:r>
        <w:rPr>
          <w:rFonts w:cs="Calibri"/>
          <w:sz w:val="18"/>
          <w:szCs w:val="18"/>
        </w:rPr>
        <w:t>),</w:t>
      </w:r>
    </w:p>
    <w:p w14:paraId="5C97EBD9"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eBook_ID</w:t>
      </w:r>
      <w:proofErr w:type="spellEnd"/>
      <w:r>
        <w:rPr>
          <w:rFonts w:cs="Calibri"/>
          <w:sz w:val="18"/>
          <w:szCs w:val="18"/>
        </w:rPr>
        <w:t>) REFERENCES eBook(</w:t>
      </w:r>
      <w:proofErr w:type="spellStart"/>
      <w:r>
        <w:rPr>
          <w:rFonts w:cs="Calibri"/>
          <w:sz w:val="18"/>
          <w:szCs w:val="18"/>
        </w:rPr>
        <w:t>eBook_ID</w:t>
      </w:r>
      <w:proofErr w:type="spellEnd"/>
      <w:r>
        <w:rPr>
          <w:rFonts w:cs="Calibri"/>
          <w:sz w:val="18"/>
          <w:szCs w:val="18"/>
        </w:rPr>
        <w:t>),</w:t>
      </w:r>
    </w:p>
    <w:p w14:paraId="4B3FC1B8"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audiobook_ID</w:t>
      </w:r>
      <w:proofErr w:type="spellEnd"/>
      <w:r>
        <w:rPr>
          <w:rFonts w:cs="Calibri"/>
          <w:sz w:val="18"/>
          <w:szCs w:val="18"/>
        </w:rPr>
        <w:t>) REFERENCES Audiobook(</w:t>
      </w:r>
      <w:proofErr w:type="spellStart"/>
      <w:r>
        <w:rPr>
          <w:rFonts w:cs="Calibri"/>
          <w:sz w:val="18"/>
          <w:szCs w:val="18"/>
        </w:rPr>
        <w:t>audiobook_ID</w:t>
      </w:r>
      <w:proofErr w:type="spellEnd"/>
      <w:r>
        <w:rPr>
          <w:rFonts w:cs="Calibri"/>
          <w:sz w:val="18"/>
          <w:szCs w:val="18"/>
        </w:rPr>
        <w:t>)</w:t>
      </w:r>
    </w:p>
    <w:p w14:paraId="67F77A2C" w14:textId="77777777" w:rsidR="008B3C59" w:rsidRDefault="008B3C59">
      <w:pPr>
        <w:rPr>
          <w:rFonts w:cs="Calibri"/>
          <w:sz w:val="18"/>
          <w:szCs w:val="18"/>
        </w:rPr>
      </w:pPr>
      <w:r>
        <w:rPr>
          <w:rFonts w:cs="Calibri"/>
          <w:sz w:val="18"/>
          <w:szCs w:val="18"/>
        </w:rPr>
        <w:t>);</w:t>
      </w:r>
    </w:p>
    <w:p w14:paraId="1C16CB05" w14:textId="77777777" w:rsidR="008B3C59" w:rsidRDefault="008B3C59">
      <w:pPr>
        <w:rPr>
          <w:rFonts w:cs="Calibri"/>
          <w:sz w:val="18"/>
          <w:szCs w:val="18"/>
        </w:rPr>
      </w:pPr>
      <w:r>
        <w:rPr>
          <w:rFonts w:cs="Calibri"/>
          <w:sz w:val="18"/>
          <w:szCs w:val="18"/>
        </w:rPr>
        <w:t xml:space="preserve">-- 12. Loan </w:t>
      </w:r>
      <w:proofErr w:type="spellStart"/>
      <w:r>
        <w:rPr>
          <w:rFonts w:cs="Calibri"/>
          <w:sz w:val="18"/>
          <w:szCs w:val="18"/>
        </w:rPr>
        <w:t>tableCREATE</w:t>
      </w:r>
      <w:proofErr w:type="spellEnd"/>
      <w:r>
        <w:rPr>
          <w:rFonts w:cs="Calibri"/>
          <w:sz w:val="18"/>
          <w:szCs w:val="18"/>
        </w:rPr>
        <w:t xml:space="preserve"> TABLE Loan (</w:t>
      </w:r>
    </w:p>
    <w:p w14:paraId="31773AE9"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loan_ID</w:t>
      </w:r>
      <w:proofErr w:type="spellEnd"/>
      <w:r>
        <w:rPr>
          <w:rFonts w:cs="Calibri"/>
          <w:sz w:val="18"/>
          <w:szCs w:val="18"/>
        </w:rPr>
        <w:t xml:space="preserve"> INT AUTO_INCREMENT PRIMARY KEY,</w:t>
      </w:r>
    </w:p>
    <w:p w14:paraId="461BCA0C"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member_ID</w:t>
      </w:r>
      <w:proofErr w:type="spellEnd"/>
      <w:r>
        <w:rPr>
          <w:rFonts w:cs="Calibri"/>
          <w:sz w:val="18"/>
          <w:szCs w:val="18"/>
        </w:rPr>
        <w:t xml:space="preserve"> INT NOT NULL,</w:t>
      </w:r>
    </w:p>
    <w:p w14:paraId="3322FA30" w14:textId="77777777" w:rsidR="00746E2E" w:rsidRDefault="00746E2E">
      <w:pPr>
        <w:rPr>
          <w:ins w:id="3" w:author="Kendall Whitbeck" w:date="2023-04-20T20:51:00Z"/>
          <w:rFonts w:cs="Calibri"/>
          <w:sz w:val="18"/>
          <w:szCs w:val="18"/>
        </w:rPr>
      </w:pPr>
      <w:commentRangeStart w:id="4"/>
      <w:ins w:id="5" w:author="Kendall Whitbeck" w:date="2023-04-20T20:51:00Z">
        <w:r w:rsidRPr="00746E2E">
          <w:rPr>
            <w:rFonts w:cs="Calibri"/>
            <w:sz w:val="18"/>
            <w:szCs w:val="18"/>
          </w:rPr>
          <w:t xml:space="preserve">    </w:t>
        </w:r>
        <w:proofErr w:type="spellStart"/>
        <w:r w:rsidRPr="00746E2E">
          <w:rPr>
            <w:rFonts w:cs="Calibri"/>
            <w:sz w:val="18"/>
            <w:szCs w:val="18"/>
          </w:rPr>
          <w:t>hold_id</w:t>
        </w:r>
      </w:ins>
      <w:proofErr w:type="spellEnd"/>
      <w:ins w:id="6" w:author="Kendall Whitbeck" w:date="2023-04-20T20:52:00Z">
        <w:r>
          <w:rPr>
            <w:rFonts w:cs="Calibri"/>
            <w:sz w:val="18"/>
            <w:szCs w:val="18"/>
          </w:rPr>
          <w:t xml:space="preserve"> </w:t>
        </w:r>
      </w:ins>
      <w:ins w:id="7" w:author="Kendall Whitbeck" w:date="2023-04-20T20:51:00Z">
        <w:r w:rsidRPr="00746E2E">
          <w:rPr>
            <w:rFonts w:cs="Calibri"/>
            <w:sz w:val="18"/>
            <w:szCs w:val="18"/>
          </w:rPr>
          <w:t>INT DEFAULT NULL,</w:t>
        </w:r>
      </w:ins>
      <w:commentRangeEnd w:id="4"/>
      <w:ins w:id="8" w:author="Kendall Whitbeck" w:date="2023-04-20T20:57:00Z">
        <w:r w:rsidR="00DF31F3">
          <w:rPr>
            <w:rStyle w:val="CommentReference"/>
          </w:rPr>
          <w:commentReference w:id="4"/>
        </w:r>
      </w:ins>
    </w:p>
    <w:p w14:paraId="5FE4D662"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book_copy_ID</w:t>
      </w:r>
      <w:proofErr w:type="spellEnd"/>
      <w:r>
        <w:rPr>
          <w:rFonts w:cs="Calibri"/>
          <w:sz w:val="18"/>
          <w:szCs w:val="18"/>
        </w:rPr>
        <w:t xml:space="preserve"> INT,</w:t>
      </w:r>
    </w:p>
    <w:p w14:paraId="69014A5C"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eBook_copy_ID</w:t>
      </w:r>
      <w:proofErr w:type="spellEnd"/>
      <w:r>
        <w:rPr>
          <w:rFonts w:cs="Calibri"/>
          <w:sz w:val="18"/>
          <w:szCs w:val="18"/>
        </w:rPr>
        <w:t xml:space="preserve"> INT,</w:t>
      </w:r>
    </w:p>
    <w:p w14:paraId="718EA6AD"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audiobook_copy_ID</w:t>
      </w:r>
      <w:proofErr w:type="spellEnd"/>
      <w:r>
        <w:rPr>
          <w:rFonts w:cs="Calibri"/>
          <w:sz w:val="18"/>
          <w:szCs w:val="18"/>
        </w:rPr>
        <w:t xml:space="preserve"> INT,</w:t>
      </w:r>
    </w:p>
    <w:p w14:paraId="089D3356"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borrow_date</w:t>
      </w:r>
      <w:proofErr w:type="spellEnd"/>
      <w:r>
        <w:rPr>
          <w:rFonts w:cs="Calibri"/>
          <w:sz w:val="18"/>
          <w:szCs w:val="18"/>
        </w:rPr>
        <w:t xml:space="preserve"> DATE,</w:t>
      </w:r>
    </w:p>
    <w:p w14:paraId="11C720B8"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due_date</w:t>
      </w:r>
      <w:proofErr w:type="spellEnd"/>
      <w:r>
        <w:rPr>
          <w:rFonts w:cs="Calibri"/>
          <w:sz w:val="18"/>
          <w:szCs w:val="18"/>
        </w:rPr>
        <w:t xml:space="preserve"> DATE,</w:t>
      </w:r>
    </w:p>
    <w:p w14:paraId="1F3EE858" w14:textId="77777777" w:rsidR="008B3C59" w:rsidRDefault="008B3C59">
      <w:pPr>
        <w:rPr>
          <w:rFonts w:cs="Calibri"/>
          <w:sz w:val="18"/>
          <w:szCs w:val="18"/>
        </w:rPr>
      </w:pPr>
      <w:r>
        <w:rPr>
          <w:rFonts w:cs="Calibri"/>
          <w:sz w:val="18"/>
          <w:szCs w:val="18"/>
        </w:rPr>
        <w:t xml:space="preserve">    </w:t>
      </w:r>
      <w:proofErr w:type="spellStart"/>
      <w:r>
        <w:rPr>
          <w:rFonts w:cs="Calibri"/>
          <w:sz w:val="18"/>
          <w:szCs w:val="18"/>
        </w:rPr>
        <w:t>return_date</w:t>
      </w:r>
      <w:proofErr w:type="spellEnd"/>
      <w:r>
        <w:rPr>
          <w:rFonts w:cs="Calibri"/>
          <w:sz w:val="18"/>
          <w:szCs w:val="18"/>
        </w:rPr>
        <w:t xml:space="preserve"> DATE,</w:t>
      </w:r>
    </w:p>
    <w:p w14:paraId="4B6445F8" w14:textId="77777777" w:rsidR="008B3C59" w:rsidRDefault="008B3C59">
      <w:pPr>
        <w:rPr>
          <w:ins w:id="9" w:author="Kendall Whitbeck" w:date="2023-04-20T20:52:00Z"/>
          <w:rFonts w:cs="Calibri"/>
          <w:sz w:val="18"/>
          <w:szCs w:val="18"/>
        </w:rPr>
      </w:pPr>
      <w:r>
        <w:rPr>
          <w:rFonts w:cs="Calibri"/>
          <w:sz w:val="18"/>
          <w:szCs w:val="18"/>
        </w:rPr>
        <w:t xml:space="preserve">    FOREIGN KEY (</w:t>
      </w:r>
      <w:proofErr w:type="spellStart"/>
      <w:r>
        <w:rPr>
          <w:rFonts w:cs="Calibri"/>
          <w:sz w:val="18"/>
          <w:szCs w:val="18"/>
        </w:rPr>
        <w:t>member_ID</w:t>
      </w:r>
      <w:proofErr w:type="spellEnd"/>
      <w:r>
        <w:rPr>
          <w:rFonts w:cs="Calibri"/>
          <w:sz w:val="18"/>
          <w:szCs w:val="18"/>
        </w:rPr>
        <w:t>) REFERENCES Member(</w:t>
      </w:r>
      <w:proofErr w:type="spellStart"/>
      <w:r>
        <w:rPr>
          <w:rFonts w:cs="Calibri"/>
          <w:sz w:val="18"/>
          <w:szCs w:val="18"/>
        </w:rPr>
        <w:t>member_ID</w:t>
      </w:r>
      <w:proofErr w:type="spellEnd"/>
      <w:r>
        <w:rPr>
          <w:rFonts w:cs="Calibri"/>
          <w:sz w:val="18"/>
          <w:szCs w:val="18"/>
        </w:rPr>
        <w:t>),</w:t>
      </w:r>
    </w:p>
    <w:p w14:paraId="60DD184E" w14:textId="77777777" w:rsidR="00746E2E" w:rsidRDefault="00746E2E" w:rsidP="00746E2E">
      <w:pPr>
        <w:rPr>
          <w:rFonts w:cs="Calibri"/>
          <w:sz w:val="18"/>
          <w:szCs w:val="18"/>
        </w:rPr>
      </w:pPr>
      <w:commentRangeStart w:id="10"/>
      <w:ins w:id="11" w:author="Kendall Whitbeck" w:date="2023-04-20T20:52:00Z">
        <w:r>
          <w:rPr>
            <w:rFonts w:cs="Calibri"/>
            <w:sz w:val="18"/>
            <w:szCs w:val="18"/>
          </w:rPr>
          <w:t xml:space="preserve">    </w:t>
        </w:r>
        <w:r w:rsidRPr="00746E2E">
          <w:rPr>
            <w:rFonts w:cs="Calibri"/>
            <w:sz w:val="18"/>
            <w:szCs w:val="18"/>
          </w:rPr>
          <w:t>FOREIGN KEY (</w:t>
        </w:r>
        <w:proofErr w:type="spellStart"/>
        <w:r w:rsidRPr="00746E2E">
          <w:rPr>
            <w:rFonts w:cs="Calibri"/>
            <w:sz w:val="18"/>
            <w:szCs w:val="18"/>
          </w:rPr>
          <w:t>hold_id</w:t>
        </w:r>
        <w:proofErr w:type="spellEnd"/>
        <w:r w:rsidRPr="00746E2E">
          <w:rPr>
            <w:rFonts w:cs="Calibri"/>
            <w:sz w:val="18"/>
            <w:szCs w:val="18"/>
          </w:rPr>
          <w:t>) REFERENCES Hold(</w:t>
        </w:r>
        <w:proofErr w:type="spellStart"/>
        <w:r w:rsidRPr="00746E2E">
          <w:rPr>
            <w:rFonts w:cs="Calibri"/>
            <w:sz w:val="18"/>
            <w:szCs w:val="18"/>
          </w:rPr>
          <w:t>hold_id</w:t>
        </w:r>
        <w:proofErr w:type="spellEnd"/>
        <w:r w:rsidRPr="00746E2E">
          <w:rPr>
            <w:rFonts w:cs="Calibri"/>
            <w:sz w:val="18"/>
            <w:szCs w:val="18"/>
          </w:rPr>
          <w:t>),</w:t>
        </w:r>
      </w:ins>
      <w:commentRangeEnd w:id="10"/>
      <w:ins w:id="12" w:author="Kendall Whitbeck" w:date="2023-04-20T20:57:00Z">
        <w:r w:rsidR="00DF31F3">
          <w:rPr>
            <w:rStyle w:val="CommentReference"/>
          </w:rPr>
          <w:commentReference w:id="10"/>
        </w:r>
      </w:ins>
    </w:p>
    <w:p w14:paraId="1CFA40AE"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book_copy_ID</w:t>
      </w:r>
      <w:proofErr w:type="spellEnd"/>
      <w:r>
        <w:rPr>
          <w:rFonts w:cs="Calibri"/>
          <w:sz w:val="18"/>
          <w:szCs w:val="18"/>
        </w:rPr>
        <w:t xml:space="preserve">) REFERENCES </w:t>
      </w:r>
      <w:proofErr w:type="spellStart"/>
      <w:r>
        <w:rPr>
          <w:rFonts w:cs="Calibri"/>
          <w:sz w:val="18"/>
          <w:szCs w:val="18"/>
        </w:rPr>
        <w:t>Book_Copy</w:t>
      </w:r>
      <w:proofErr w:type="spellEnd"/>
      <w:r>
        <w:rPr>
          <w:rFonts w:cs="Calibri"/>
          <w:sz w:val="18"/>
          <w:szCs w:val="18"/>
        </w:rPr>
        <w:t>(</w:t>
      </w:r>
      <w:proofErr w:type="spellStart"/>
      <w:r>
        <w:rPr>
          <w:rFonts w:cs="Calibri"/>
          <w:sz w:val="18"/>
          <w:szCs w:val="18"/>
        </w:rPr>
        <w:t>book_copy_ID</w:t>
      </w:r>
      <w:proofErr w:type="spellEnd"/>
      <w:r>
        <w:rPr>
          <w:rFonts w:cs="Calibri"/>
          <w:sz w:val="18"/>
          <w:szCs w:val="18"/>
        </w:rPr>
        <w:t>),</w:t>
      </w:r>
    </w:p>
    <w:p w14:paraId="47900C9B"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eBook_copy_ID</w:t>
      </w:r>
      <w:proofErr w:type="spellEnd"/>
      <w:r>
        <w:rPr>
          <w:rFonts w:cs="Calibri"/>
          <w:sz w:val="18"/>
          <w:szCs w:val="18"/>
        </w:rPr>
        <w:t xml:space="preserve">) REFERENCES </w:t>
      </w:r>
      <w:proofErr w:type="spellStart"/>
      <w:r>
        <w:rPr>
          <w:rFonts w:cs="Calibri"/>
          <w:sz w:val="18"/>
          <w:szCs w:val="18"/>
        </w:rPr>
        <w:t>eBook_Copy</w:t>
      </w:r>
      <w:proofErr w:type="spellEnd"/>
      <w:r>
        <w:rPr>
          <w:rFonts w:cs="Calibri"/>
          <w:sz w:val="18"/>
          <w:szCs w:val="18"/>
        </w:rPr>
        <w:t>(</w:t>
      </w:r>
      <w:proofErr w:type="spellStart"/>
      <w:r>
        <w:rPr>
          <w:rFonts w:cs="Calibri"/>
          <w:sz w:val="18"/>
          <w:szCs w:val="18"/>
        </w:rPr>
        <w:t>eBook_copy_ID</w:t>
      </w:r>
      <w:proofErr w:type="spellEnd"/>
      <w:r>
        <w:rPr>
          <w:rFonts w:cs="Calibri"/>
          <w:sz w:val="18"/>
          <w:szCs w:val="18"/>
        </w:rPr>
        <w:t>),</w:t>
      </w:r>
    </w:p>
    <w:p w14:paraId="7C407564" w14:textId="77777777" w:rsidR="008B3C59" w:rsidRDefault="008B3C59">
      <w:pPr>
        <w:rPr>
          <w:rFonts w:cs="Calibri"/>
          <w:sz w:val="18"/>
          <w:szCs w:val="18"/>
        </w:rPr>
      </w:pPr>
      <w:r>
        <w:rPr>
          <w:rFonts w:cs="Calibri"/>
          <w:sz w:val="18"/>
          <w:szCs w:val="18"/>
        </w:rPr>
        <w:t xml:space="preserve">    FOREIGN KEY (</w:t>
      </w:r>
      <w:proofErr w:type="spellStart"/>
      <w:r>
        <w:rPr>
          <w:rFonts w:cs="Calibri"/>
          <w:sz w:val="18"/>
          <w:szCs w:val="18"/>
        </w:rPr>
        <w:t>audiobook_copy_ID</w:t>
      </w:r>
      <w:proofErr w:type="spellEnd"/>
      <w:r>
        <w:rPr>
          <w:rFonts w:cs="Calibri"/>
          <w:sz w:val="18"/>
          <w:szCs w:val="18"/>
        </w:rPr>
        <w:t xml:space="preserve">) REFERENCES </w:t>
      </w:r>
      <w:proofErr w:type="spellStart"/>
      <w:r>
        <w:rPr>
          <w:rFonts w:cs="Calibri"/>
          <w:sz w:val="18"/>
          <w:szCs w:val="18"/>
        </w:rPr>
        <w:t>Audiobook_Copy</w:t>
      </w:r>
      <w:proofErr w:type="spellEnd"/>
      <w:r>
        <w:rPr>
          <w:rFonts w:cs="Calibri"/>
          <w:sz w:val="18"/>
          <w:szCs w:val="18"/>
        </w:rPr>
        <w:t>(</w:t>
      </w:r>
      <w:proofErr w:type="spellStart"/>
      <w:r>
        <w:rPr>
          <w:rFonts w:cs="Calibri"/>
          <w:sz w:val="18"/>
          <w:szCs w:val="18"/>
        </w:rPr>
        <w:t>audiobook_copy_ID</w:t>
      </w:r>
      <w:proofErr w:type="spellEnd"/>
      <w:r>
        <w:rPr>
          <w:rFonts w:cs="Calibri"/>
          <w:sz w:val="18"/>
          <w:szCs w:val="18"/>
        </w:rPr>
        <w:t>)</w:t>
      </w:r>
    </w:p>
    <w:p w14:paraId="4FE46A6C" w14:textId="77777777" w:rsidR="008B3C59" w:rsidRDefault="008B3C59">
      <w:pPr>
        <w:rPr>
          <w:rFonts w:cs="Calibri"/>
          <w:sz w:val="18"/>
          <w:szCs w:val="18"/>
        </w:rPr>
      </w:pPr>
      <w:r>
        <w:rPr>
          <w:rFonts w:cs="Calibri"/>
          <w:sz w:val="18"/>
          <w:szCs w:val="18"/>
        </w:rPr>
        <w:t>);</w:t>
      </w:r>
    </w:p>
    <w:p w14:paraId="08D39D0F" w14:textId="77777777" w:rsidR="008B3C59" w:rsidRDefault="008B3C59">
      <w:pPr>
        <w:rPr>
          <w:rFonts w:ascii="Times New Roman" w:hAnsi="Times New Roman"/>
          <w:b/>
          <w:bCs/>
          <w:sz w:val="28"/>
          <w:szCs w:val="28"/>
        </w:rPr>
      </w:pPr>
      <w:r>
        <w:rPr>
          <w:rFonts w:ascii="Times New Roman" w:hAnsi="Times New Roman" w:hint="eastAsia"/>
          <w:b/>
          <w:bCs/>
          <w:sz w:val="28"/>
          <w:szCs w:val="28"/>
        </w:rPr>
        <w:t>Code:(Insert)</w:t>
      </w:r>
    </w:p>
    <w:p w14:paraId="393D0A89"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authorsINSERT</w:t>
      </w:r>
      <w:proofErr w:type="spellEnd"/>
      <w:r>
        <w:rPr>
          <w:rFonts w:cs="Calibri"/>
          <w:sz w:val="18"/>
          <w:szCs w:val="18"/>
        </w:rPr>
        <w:t xml:space="preserve"> INTO Author (</w:t>
      </w:r>
      <w:proofErr w:type="spellStart"/>
      <w:r>
        <w:rPr>
          <w:rFonts w:cs="Calibri"/>
          <w:sz w:val="18"/>
          <w:szCs w:val="18"/>
        </w:rPr>
        <w:t>author_name</w:t>
      </w:r>
      <w:proofErr w:type="spellEnd"/>
      <w:r>
        <w:rPr>
          <w:rFonts w:cs="Calibri"/>
          <w:sz w:val="18"/>
          <w:szCs w:val="18"/>
        </w:rPr>
        <w:t>)VALUES ('George Orwell'),</w:t>
      </w:r>
    </w:p>
    <w:p w14:paraId="75CA0B8C" w14:textId="77777777" w:rsidR="008B3C59" w:rsidRDefault="008B3C59">
      <w:pPr>
        <w:rPr>
          <w:rFonts w:cs="Calibri"/>
          <w:sz w:val="18"/>
          <w:szCs w:val="18"/>
        </w:rPr>
      </w:pPr>
      <w:r>
        <w:rPr>
          <w:rFonts w:cs="Calibri"/>
          <w:sz w:val="18"/>
          <w:szCs w:val="18"/>
        </w:rPr>
        <w:t xml:space="preserve">       ('J.R.R. Tolkien'),</w:t>
      </w:r>
    </w:p>
    <w:p w14:paraId="6329FBA2" w14:textId="77777777" w:rsidR="008B3C59" w:rsidRDefault="008B3C59">
      <w:pPr>
        <w:rPr>
          <w:rFonts w:cs="Calibri"/>
          <w:sz w:val="18"/>
          <w:szCs w:val="18"/>
        </w:rPr>
      </w:pPr>
      <w:r>
        <w:rPr>
          <w:rFonts w:cs="Calibri"/>
          <w:sz w:val="18"/>
          <w:szCs w:val="18"/>
        </w:rPr>
        <w:t xml:space="preserve">       ('Harper Lee');</w:t>
      </w:r>
    </w:p>
    <w:p w14:paraId="5CA766C4"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publishersINSERT</w:t>
      </w:r>
      <w:proofErr w:type="spellEnd"/>
      <w:r>
        <w:rPr>
          <w:rFonts w:cs="Calibri"/>
          <w:sz w:val="18"/>
          <w:szCs w:val="18"/>
        </w:rPr>
        <w:t xml:space="preserve"> INTO Publisher (</w:t>
      </w:r>
      <w:proofErr w:type="spellStart"/>
      <w:r>
        <w:rPr>
          <w:rFonts w:cs="Calibri"/>
          <w:sz w:val="18"/>
          <w:szCs w:val="18"/>
        </w:rPr>
        <w:t>publisher_name</w:t>
      </w:r>
      <w:proofErr w:type="spellEnd"/>
      <w:r>
        <w:rPr>
          <w:rFonts w:cs="Calibri"/>
          <w:sz w:val="18"/>
          <w:szCs w:val="18"/>
        </w:rPr>
        <w:t>)VALUES ('Secker &amp; Warburg'),</w:t>
      </w:r>
    </w:p>
    <w:p w14:paraId="1D1E6325" w14:textId="77777777" w:rsidR="008B3C59" w:rsidRDefault="008B3C59">
      <w:pPr>
        <w:rPr>
          <w:rFonts w:cs="Calibri"/>
          <w:sz w:val="18"/>
          <w:szCs w:val="18"/>
        </w:rPr>
      </w:pPr>
      <w:r>
        <w:rPr>
          <w:rFonts w:cs="Calibri"/>
          <w:sz w:val="18"/>
          <w:szCs w:val="18"/>
        </w:rPr>
        <w:t xml:space="preserve">       ('Allen &amp; Unwin'),</w:t>
      </w:r>
    </w:p>
    <w:p w14:paraId="31CE322C" w14:textId="77777777" w:rsidR="008B3C59" w:rsidRDefault="008B3C59">
      <w:pPr>
        <w:rPr>
          <w:rFonts w:cs="Calibri"/>
          <w:sz w:val="18"/>
          <w:szCs w:val="18"/>
        </w:rPr>
      </w:pPr>
      <w:r>
        <w:rPr>
          <w:rFonts w:cs="Calibri"/>
          <w:sz w:val="18"/>
          <w:szCs w:val="18"/>
        </w:rPr>
        <w:t xml:space="preserve">       ('J.B. Lippincott &amp; Co.');</w:t>
      </w:r>
    </w:p>
    <w:p w14:paraId="4E679082"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genresINSERT</w:t>
      </w:r>
      <w:proofErr w:type="spellEnd"/>
      <w:r>
        <w:rPr>
          <w:rFonts w:cs="Calibri"/>
          <w:sz w:val="18"/>
          <w:szCs w:val="18"/>
        </w:rPr>
        <w:t xml:space="preserve"> INTO Genre (</w:t>
      </w:r>
      <w:proofErr w:type="spellStart"/>
      <w:r>
        <w:rPr>
          <w:rFonts w:cs="Calibri"/>
          <w:sz w:val="18"/>
          <w:szCs w:val="18"/>
        </w:rPr>
        <w:t>genre_name</w:t>
      </w:r>
      <w:proofErr w:type="spellEnd"/>
      <w:r>
        <w:rPr>
          <w:rFonts w:cs="Calibri"/>
          <w:sz w:val="18"/>
          <w:szCs w:val="18"/>
        </w:rPr>
        <w:t>)VALUES ('Dystopian Fiction'),</w:t>
      </w:r>
    </w:p>
    <w:p w14:paraId="761FB2D9" w14:textId="77777777" w:rsidR="008B3C59" w:rsidRDefault="008B3C59">
      <w:pPr>
        <w:rPr>
          <w:rFonts w:cs="Calibri"/>
          <w:sz w:val="18"/>
          <w:szCs w:val="18"/>
        </w:rPr>
      </w:pPr>
      <w:r>
        <w:rPr>
          <w:rFonts w:cs="Calibri"/>
          <w:sz w:val="18"/>
          <w:szCs w:val="18"/>
        </w:rPr>
        <w:t xml:space="preserve">       ('Fantasy'),</w:t>
      </w:r>
    </w:p>
    <w:p w14:paraId="391D370D" w14:textId="77777777" w:rsidR="008B3C59" w:rsidRDefault="008B3C59">
      <w:pPr>
        <w:rPr>
          <w:rFonts w:cs="Calibri"/>
          <w:sz w:val="18"/>
          <w:szCs w:val="18"/>
        </w:rPr>
      </w:pPr>
      <w:r>
        <w:rPr>
          <w:rFonts w:cs="Calibri"/>
          <w:sz w:val="18"/>
          <w:szCs w:val="18"/>
        </w:rPr>
        <w:t xml:space="preserve">       ('Southern Gothic');</w:t>
      </w:r>
    </w:p>
    <w:p w14:paraId="30D5D041"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booksINSERT</w:t>
      </w:r>
      <w:proofErr w:type="spellEnd"/>
      <w:r>
        <w:rPr>
          <w:rFonts w:cs="Calibri"/>
          <w:sz w:val="18"/>
          <w:szCs w:val="18"/>
        </w:rPr>
        <w:t xml:space="preserve"> INTO Book (ISBN, title, </w:t>
      </w:r>
      <w:proofErr w:type="spellStart"/>
      <w:r>
        <w:rPr>
          <w:rFonts w:cs="Calibri"/>
          <w:sz w:val="18"/>
          <w:szCs w:val="18"/>
        </w:rPr>
        <w:t>author_ID</w:t>
      </w:r>
      <w:proofErr w:type="spellEnd"/>
      <w:r>
        <w:rPr>
          <w:rFonts w:cs="Calibri"/>
          <w:sz w:val="18"/>
          <w:szCs w:val="18"/>
        </w:rPr>
        <w:t xml:space="preserve">, </w:t>
      </w:r>
      <w:proofErr w:type="spellStart"/>
      <w:r>
        <w:rPr>
          <w:rFonts w:cs="Calibri"/>
          <w:sz w:val="18"/>
          <w:szCs w:val="18"/>
        </w:rPr>
        <w:t>publisher_ID</w:t>
      </w:r>
      <w:proofErr w:type="spellEnd"/>
      <w:r>
        <w:rPr>
          <w:rFonts w:cs="Calibri"/>
          <w:sz w:val="18"/>
          <w:szCs w:val="18"/>
        </w:rPr>
        <w:t xml:space="preserve">, </w:t>
      </w:r>
      <w:proofErr w:type="spellStart"/>
      <w:r>
        <w:rPr>
          <w:rFonts w:cs="Calibri"/>
          <w:sz w:val="18"/>
          <w:szCs w:val="18"/>
        </w:rPr>
        <w:t>publication_year</w:t>
      </w:r>
      <w:proofErr w:type="spellEnd"/>
      <w:r>
        <w:rPr>
          <w:rFonts w:cs="Calibri"/>
          <w:sz w:val="18"/>
          <w:szCs w:val="18"/>
        </w:rPr>
        <w:t xml:space="preserve">, </w:t>
      </w:r>
      <w:proofErr w:type="spellStart"/>
      <w:r>
        <w:rPr>
          <w:rFonts w:cs="Calibri"/>
          <w:sz w:val="18"/>
          <w:szCs w:val="18"/>
        </w:rPr>
        <w:t>genre_ID</w:t>
      </w:r>
      <w:proofErr w:type="spellEnd"/>
      <w:r>
        <w:rPr>
          <w:rFonts w:cs="Calibri"/>
          <w:sz w:val="18"/>
          <w:szCs w:val="18"/>
        </w:rPr>
        <w:t>)VALUES ('978-0451524935', '1984', 1, 1, '1949', 1),</w:t>
      </w:r>
    </w:p>
    <w:p w14:paraId="15A321FC" w14:textId="77777777" w:rsidR="008B3C59" w:rsidRDefault="008B3C59">
      <w:pPr>
        <w:rPr>
          <w:rFonts w:cs="Calibri"/>
          <w:sz w:val="18"/>
          <w:szCs w:val="18"/>
        </w:rPr>
      </w:pPr>
      <w:r>
        <w:rPr>
          <w:rFonts w:cs="Calibri"/>
          <w:sz w:val="18"/>
          <w:szCs w:val="18"/>
        </w:rPr>
        <w:t xml:space="preserve">       ('978-0261102385', 'The Lord of the Rings', 2, 2, '1954', 2),</w:t>
      </w:r>
    </w:p>
    <w:p w14:paraId="2E5B8841" w14:textId="77777777" w:rsidR="008B3C59" w:rsidRDefault="008B3C59">
      <w:pPr>
        <w:rPr>
          <w:rFonts w:cs="Calibri"/>
          <w:sz w:val="18"/>
          <w:szCs w:val="18"/>
        </w:rPr>
      </w:pPr>
      <w:r>
        <w:rPr>
          <w:rFonts w:cs="Calibri"/>
          <w:sz w:val="18"/>
          <w:szCs w:val="18"/>
        </w:rPr>
        <w:t xml:space="preserve">       ('978-0060935467', 'To Kill a Mockingbird', 3, 3, '1960', 3);</w:t>
      </w:r>
    </w:p>
    <w:p w14:paraId="0886F8F0" w14:textId="77777777" w:rsidR="008B3C59" w:rsidRDefault="008B3C59">
      <w:pPr>
        <w:rPr>
          <w:rFonts w:cs="Calibri"/>
          <w:sz w:val="18"/>
          <w:szCs w:val="18"/>
        </w:rPr>
      </w:pPr>
      <w:r>
        <w:rPr>
          <w:rFonts w:cs="Calibri"/>
          <w:sz w:val="18"/>
          <w:szCs w:val="18"/>
        </w:rPr>
        <w:t xml:space="preserve">This code inserts three authors, three publishers, and three genres into their respective tables. Then, it adds three books to the Book table, linking them to the appropriate authors, publishers, and genres using their IDs. Note that you should adjust the </w:t>
      </w:r>
      <w:proofErr w:type="spellStart"/>
      <w:r>
        <w:rPr>
          <w:rFonts w:cs="Calibri"/>
          <w:sz w:val="18"/>
          <w:szCs w:val="18"/>
        </w:rPr>
        <w:t>author_ID</w:t>
      </w:r>
      <w:proofErr w:type="spellEnd"/>
      <w:r>
        <w:rPr>
          <w:rFonts w:cs="Calibri"/>
          <w:sz w:val="18"/>
          <w:szCs w:val="18"/>
        </w:rPr>
        <w:t xml:space="preserve">, </w:t>
      </w:r>
      <w:proofErr w:type="spellStart"/>
      <w:r>
        <w:rPr>
          <w:rFonts w:cs="Calibri"/>
          <w:sz w:val="18"/>
          <w:szCs w:val="18"/>
        </w:rPr>
        <w:t>publisher_ID</w:t>
      </w:r>
      <w:proofErr w:type="spellEnd"/>
      <w:r>
        <w:rPr>
          <w:rFonts w:cs="Calibri"/>
          <w:sz w:val="18"/>
          <w:szCs w:val="18"/>
        </w:rPr>
        <w:t xml:space="preserve">, and </w:t>
      </w:r>
      <w:proofErr w:type="spellStart"/>
      <w:r>
        <w:rPr>
          <w:rFonts w:cs="Calibri"/>
          <w:sz w:val="18"/>
          <w:szCs w:val="18"/>
        </w:rPr>
        <w:t>genre_ID</w:t>
      </w:r>
      <w:proofErr w:type="spellEnd"/>
      <w:r>
        <w:rPr>
          <w:rFonts w:cs="Calibri"/>
          <w:sz w:val="18"/>
          <w:szCs w:val="18"/>
        </w:rPr>
        <w:t xml:space="preserve"> values according to the actual IDs generated by the AUTO_INCREMENT primary keys in your specific database.</w:t>
      </w:r>
    </w:p>
    <w:p w14:paraId="3D08C210" w14:textId="77777777" w:rsidR="008B3C59" w:rsidRDefault="008B3C59">
      <w:pPr>
        <w:rPr>
          <w:rFonts w:cs="Calibri"/>
          <w:sz w:val="18"/>
          <w:szCs w:val="18"/>
        </w:rPr>
      </w:pPr>
      <w:r>
        <w:rPr>
          <w:rFonts w:cs="Calibri"/>
          <w:sz w:val="18"/>
          <w:szCs w:val="18"/>
        </w:rPr>
        <w:t xml:space="preserve">-- Insert book </w:t>
      </w:r>
      <w:proofErr w:type="spellStart"/>
      <w:r>
        <w:rPr>
          <w:rFonts w:cs="Calibri"/>
          <w:sz w:val="18"/>
          <w:szCs w:val="18"/>
        </w:rPr>
        <w:t>copiesINSERT</w:t>
      </w:r>
      <w:proofErr w:type="spellEnd"/>
      <w:r>
        <w:rPr>
          <w:rFonts w:cs="Calibri"/>
          <w:sz w:val="18"/>
          <w:szCs w:val="18"/>
        </w:rPr>
        <w:t xml:space="preserve"> INTO </w:t>
      </w:r>
      <w:proofErr w:type="spellStart"/>
      <w:r>
        <w:rPr>
          <w:rFonts w:cs="Calibri"/>
          <w:sz w:val="18"/>
          <w:szCs w:val="18"/>
        </w:rPr>
        <w:t>Book_Copy</w:t>
      </w:r>
      <w:proofErr w:type="spellEnd"/>
      <w:r>
        <w:rPr>
          <w:rFonts w:cs="Calibri"/>
          <w:sz w:val="18"/>
          <w:szCs w:val="18"/>
        </w:rPr>
        <w:t xml:space="preserve"> (</w:t>
      </w:r>
      <w:proofErr w:type="spellStart"/>
      <w:r>
        <w:rPr>
          <w:rFonts w:cs="Calibri"/>
          <w:sz w:val="18"/>
          <w:szCs w:val="18"/>
        </w:rPr>
        <w:t>book_ID</w:t>
      </w:r>
      <w:proofErr w:type="spellEnd"/>
      <w:r>
        <w:rPr>
          <w:rFonts w:cs="Calibri"/>
          <w:sz w:val="18"/>
          <w:szCs w:val="18"/>
        </w:rPr>
        <w:t xml:space="preserve">, status, </w:t>
      </w:r>
      <w:proofErr w:type="spellStart"/>
      <w:r>
        <w:rPr>
          <w:rFonts w:cs="Calibri"/>
          <w:sz w:val="18"/>
          <w:szCs w:val="18"/>
        </w:rPr>
        <w:t>allowable_loan_period</w:t>
      </w:r>
      <w:proofErr w:type="spellEnd"/>
      <w:r>
        <w:rPr>
          <w:rFonts w:cs="Calibri"/>
          <w:sz w:val="18"/>
          <w:szCs w:val="18"/>
        </w:rPr>
        <w:t>)VALUES (1, 'Available', 14),</w:t>
      </w:r>
    </w:p>
    <w:p w14:paraId="1409C678" w14:textId="77777777" w:rsidR="008B3C59" w:rsidRDefault="008B3C59">
      <w:pPr>
        <w:rPr>
          <w:rFonts w:cs="Calibri"/>
          <w:sz w:val="18"/>
          <w:szCs w:val="18"/>
        </w:rPr>
      </w:pPr>
      <w:r>
        <w:rPr>
          <w:rFonts w:cs="Calibri"/>
          <w:sz w:val="18"/>
          <w:szCs w:val="18"/>
        </w:rPr>
        <w:t xml:space="preserve">       (1, 'Available', 14),</w:t>
      </w:r>
    </w:p>
    <w:p w14:paraId="560F9739" w14:textId="77777777" w:rsidR="008B3C59" w:rsidRDefault="008B3C59">
      <w:pPr>
        <w:rPr>
          <w:rFonts w:cs="Calibri"/>
          <w:sz w:val="18"/>
          <w:szCs w:val="18"/>
        </w:rPr>
      </w:pPr>
      <w:r>
        <w:rPr>
          <w:rFonts w:cs="Calibri"/>
          <w:sz w:val="18"/>
          <w:szCs w:val="18"/>
        </w:rPr>
        <w:t xml:space="preserve">       (2, 'Available', 14),</w:t>
      </w:r>
    </w:p>
    <w:p w14:paraId="2F29574D" w14:textId="77777777" w:rsidR="008B3C59" w:rsidRDefault="008B3C59">
      <w:pPr>
        <w:rPr>
          <w:rFonts w:cs="Calibri"/>
          <w:sz w:val="18"/>
          <w:szCs w:val="18"/>
        </w:rPr>
      </w:pPr>
      <w:r>
        <w:rPr>
          <w:rFonts w:cs="Calibri"/>
          <w:sz w:val="18"/>
          <w:szCs w:val="18"/>
        </w:rPr>
        <w:t xml:space="preserve">       (2, 'On Loan', 14),</w:t>
      </w:r>
    </w:p>
    <w:p w14:paraId="6006E689" w14:textId="77777777" w:rsidR="008B3C59" w:rsidRDefault="008B3C59">
      <w:pPr>
        <w:rPr>
          <w:rFonts w:cs="Calibri"/>
          <w:sz w:val="18"/>
          <w:szCs w:val="18"/>
        </w:rPr>
      </w:pPr>
      <w:r>
        <w:rPr>
          <w:rFonts w:cs="Calibri"/>
          <w:sz w:val="18"/>
          <w:szCs w:val="18"/>
        </w:rPr>
        <w:t xml:space="preserve">       (3, 'Available', 14),</w:t>
      </w:r>
    </w:p>
    <w:p w14:paraId="03C6ED24" w14:textId="77777777" w:rsidR="008B3C59" w:rsidRDefault="008B3C59">
      <w:pPr>
        <w:rPr>
          <w:rFonts w:cs="Calibri"/>
          <w:sz w:val="18"/>
          <w:szCs w:val="18"/>
        </w:rPr>
      </w:pPr>
      <w:r>
        <w:rPr>
          <w:rFonts w:cs="Calibri"/>
          <w:sz w:val="18"/>
          <w:szCs w:val="18"/>
        </w:rPr>
        <w:t xml:space="preserve">       (3, 'Available', 14),</w:t>
      </w:r>
    </w:p>
    <w:p w14:paraId="0184299E" w14:textId="77777777" w:rsidR="008B3C59" w:rsidRDefault="008B3C59">
      <w:pPr>
        <w:rPr>
          <w:rFonts w:cs="Calibri"/>
          <w:sz w:val="18"/>
          <w:szCs w:val="18"/>
        </w:rPr>
      </w:pPr>
      <w:r>
        <w:rPr>
          <w:rFonts w:cs="Calibri"/>
          <w:sz w:val="18"/>
          <w:szCs w:val="18"/>
        </w:rPr>
        <w:t xml:space="preserve">       (3, 'On Hold', 14);</w:t>
      </w:r>
    </w:p>
    <w:p w14:paraId="463D33F7"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membersINSERT</w:t>
      </w:r>
      <w:proofErr w:type="spellEnd"/>
      <w:r>
        <w:rPr>
          <w:rFonts w:cs="Calibri"/>
          <w:sz w:val="18"/>
          <w:szCs w:val="18"/>
        </w:rPr>
        <w:t xml:space="preserve"> INTO Member (</w:t>
      </w:r>
      <w:proofErr w:type="spellStart"/>
      <w:r>
        <w:rPr>
          <w:rFonts w:cs="Calibri"/>
          <w:sz w:val="18"/>
          <w:szCs w:val="18"/>
        </w:rPr>
        <w:t>first_name</w:t>
      </w:r>
      <w:proofErr w:type="spellEnd"/>
      <w:r>
        <w:rPr>
          <w:rFonts w:cs="Calibri"/>
          <w:sz w:val="18"/>
          <w:szCs w:val="18"/>
        </w:rPr>
        <w:t xml:space="preserve">, </w:t>
      </w:r>
      <w:proofErr w:type="spellStart"/>
      <w:r>
        <w:rPr>
          <w:rFonts w:cs="Calibri"/>
          <w:sz w:val="18"/>
          <w:szCs w:val="18"/>
        </w:rPr>
        <w:t>last_name</w:t>
      </w:r>
      <w:proofErr w:type="spellEnd"/>
      <w:r>
        <w:rPr>
          <w:rFonts w:cs="Calibri"/>
          <w:sz w:val="18"/>
          <w:szCs w:val="18"/>
        </w:rPr>
        <w:t xml:space="preserve">, address, </w:t>
      </w:r>
      <w:proofErr w:type="spellStart"/>
      <w:r>
        <w:rPr>
          <w:rFonts w:cs="Calibri"/>
          <w:sz w:val="18"/>
          <w:szCs w:val="18"/>
        </w:rPr>
        <w:t>contact_details</w:t>
      </w:r>
      <w:proofErr w:type="spellEnd"/>
      <w:r>
        <w:rPr>
          <w:rFonts w:cs="Calibri"/>
          <w:sz w:val="18"/>
          <w:szCs w:val="18"/>
        </w:rPr>
        <w:t xml:space="preserve">, </w:t>
      </w:r>
      <w:proofErr w:type="spellStart"/>
      <w:r>
        <w:rPr>
          <w:rFonts w:cs="Calibri"/>
          <w:sz w:val="18"/>
          <w:szCs w:val="18"/>
        </w:rPr>
        <w:t>membership_type</w:t>
      </w:r>
      <w:proofErr w:type="spellEnd"/>
      <w:r>
        <w:rPr>
          <w:rFonts w:cs="Calibri"/>
          <w:sz w:val="18"/>
          <w:szCs w:val="18"/>
        </w:rPr>
        <w:t xml:space="preserve">, </w:t>
      </w:r>
      <w:proofErr w:type="spellStart"/>
      <w:r>
        <w:rPr>
          <w:rFonts w:cs="Calibri"/>
          <w:sz w:val="18"/>
          <w:szCs w:val="18"/>
        </w:rPr>
        <w:t>membership_status</w:t>
      </w:r>
      <w:proofErr w:type="spellEnd"/>
      <w:r>
        <w:rPr>
          <w:rFonts w:cs="Calibri"/>
          <w:sz w:val="18"/>
          <w:szCs w:val="18"/>
        </w:rPr>
        <w:t>)VALUES ('Alice', 'Johnson', '123 Main St', 'alice@email.com', 'Standard', 'Active'),</w:t>
      </w:r>
    </w:p>
    <w:p w14:paraId="34FF72F5" w14:textId="77777777" w:rsidR="008B3C59" w:rsidRDefault="008B3C59">
      <w:pPr>
        <w:rPr>
          <w:rFonts w:cs="Calibri"/>
          <w:sz w:val="18"/>
          <w:szCs w:val="18"/>
        </w:rPr>
      </w:pPr>
      <w:r>
        <w:rPr>
          <w:rFonts w:cs="Calibri"/>
          <w:sz w:val="18"/>
          <w:szCs w:val="18"/>
        </w:rPr>
        <w:t xml:space="preserve">       ('Bob', 'Smith', '456 Oak St', 'bob@email.com', 'Standard', 'Active'),</w:t>
      </w:r>
    </w:p>
    <w:p w14:paraId="46E9F958" w14:textId="77777777" w:rsidR="008B3C59" w:rsidRDefault="008B3C59">
      <w:pPr>
        <w:rPr>
          <w:rFonts w:cs="Calibri"/>
          <w:sz w:val="18"/>
          <w:szCs w:val="18"/>
        </w:rPr>
      </w:pPr>
      <w:r>
        <w:rPr>
          <w:rFonts w:cs="Calibri"/>
          <w:sz w:val="18"/>
          <w:szCs w:val="18"/>
        </w:rPr>
        <w:t xml:space="preserve">       ('Carol', 'Williams', '789 Pine St', 'carol@email.com', 'Premium', 'Active');</w:t>
      </w:r>
    </w:p>
    <w:p w14:paraId="190F84BB" w14:textId="77777777" w:rsidR="008B3C59" w:rsidRDefault="008B3C59">
      <w:pPr>
        <w:rPr>
          <w:rFonts w:cs="Calibri"/>
          <w:sz w:val="18"/>
          <w:szCs w:val="18"/>
        </w:rPr>
      </w:pPr>
      <w:r>
        <w:rPr>
          <w:rFonts w:cs="Calibri"/>
          <w:sz w:val="18"/>
          <w:szCs w:val="18"/>
        </w:rPr>
        <w:t xml:space="preserve">This code inserts seven book copies into the </w:t>
      </w:r>
      <w:proofErr w:type="spellStart"/>
      <w:r>
        <w:rPr>
          <w:rFonts w:cs="Calibri"/>
          <w:sz w:val="18"/>
          <w:szCs w:val="18"/>
        </w:rPr>
        <w:t>Book_Copy</w:t>
      </w:r>
      <w:proofErr w:type="spellEnd"/>
      <w:r>
        <w:rPr>
          <w:rFonts w:cs="Calibri"/>
          <w:sz w:val="18"/>
          <w:szCs w:val="18"/>
        </w:rPr>
        <w:t xml:space="preserve"> table, with some copies marked as 'Available', one 'On Loan', and one 'On Hold'. Then, it adds three members to the Member table.</w:t>
      </w:r>
    </w:p>
    <w:p w14:paraId="0363B2A9" w14:textId="77777777" w:rsidR="008B3C59" w:rsidRDefault="008B3C59">
      <w:pPr>
        <w:rPr>
          <w:rFonts w:cs="Calibri"/>
          <w:sz w:val="18"/>
          <w:szCs w:val="18"/>
        </w:rPr>
      </w:pPr>
      <w:r>
        <w:rPr>
          <w:rFonts w:cs="Calibri"/>
          <w:sz w:val="18"/>
          <w:szCs w:val="18"/>
        </w:rPr>
        <w:t>Now, let's create some hold and loan transactions:</w:t>
      </w:r>
    </w:p>
    <w:p w14:paraId="22C99DC4"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holdsINSERT</w:t>
      </w:r>
      <w:proofErr w:type="spellEnd"/>
      <w:r>
        <w:rPr>
          <w:rFonts w:cs="Calibri"/>
          <w:sz w:val="18"/>
          <w:szCs w:val="18"/>
        </w:rPr>
        <w:t xml:space="preserve"> INTO Hold (</w:t>
      </w:r>
      <w:proofErr w:type="spellStart"/>
      <w:r>
        <w:rPr>
          <w:rFonts w:cs="Calibri"/>
          <w:sz w:val="18"/>
          <w:szCs w:val="18"/>
        </w:rPr>
        <w:t>member_ID</w:t>
      </w:r>
      <w:proofErr w:type="spellEnd"/>
      <w:r>
        <w:rPr>
          <w:rFonts w:cs="Calibri"/>
          <w:sz w:val="18"/>
          <w:szCs w:val="18"/>
        </w:rPr>
        <w:t xml:space="preserve">, </w:t>
      </w:r>
      <w:proofErr w:type="spellStart"/>
      <w:r>
        <w:rPr>
          <w:rFonts w:cs="Calibri"/>
          <w:sz w:val="18"/>
          <w:szCs w:val="18"/>
        </w:rPr>
        <w:t>book_ID</w:t>
      </w:r>
      <w:proofErr w:type="spellEnd"/>
      <w:r>
        <w:rPr>
          <w:rFonts w:cs="Calibri"/>
          <w:sz w:val="18"/>
          <w:szCs w:val="18"/>
        </w:rPr>
        <w:t xml:space="preserve">, </w:t>
      </w:r>
      <w:proofErr w:type="spellStart"/>
      <w:r>
        <w:rPr>
          <w:rFonts w:cs="Calibri"/>
          <w:sz w:val="18"/>
          <w:szCs w:val="18"/>
        </w:rPr>
        <w:t>hold_date</w:t>
      </w:r>
      <w:proofErr w:type="spellEnd"/>
      <w:r>
        <w:rPr>
          <w:rFonts w:cs="Calibri"/>
          <w:sz w:val="18"/>
          <w:szCs w:val="18"/>
        </w:rPr>
        <w:t xml:space="preserve">, </w:t>
      </w:r>
      <w:proofErr w:type="spellStart"/>
      <w:r>
        <w:rPr>
          <w:rFonts w:cs="Calibri"/>
          <w:sz w:val="18"/>
          <w:szCs w:val="18"/>
        </w:rPr>
        <w:t>hold_status</w:t>
      </w:r>
      <w:proofErr w:type="spellEnd"/>
      <w:r>
        <w:rPr>
          <w:rFonts w:cs="Calibri"/>
          <w:sz w:val="18"/>
          <w:szCs w:val="18"/>
        </w:rPr>
        <w:t>)VALUES (1, 3, '2023-04-15', 'Active'),</w:t>
      </w:r>
    </w:p>
    <w:p w14:paraId="2BB62DAA" w14:textId="77777777" w:rsidR="008B3C59" w:rsidRDefault="008B3C59">
      <w:pPr>
        <w:rPr>
          <w:rFonts w:cs="Calibri"/>
          <w:sz w:val="18"/>
          <w:szCs w:val="18"/>
        </w:rPr>
      </w:pPr>
      <w:r>
        <w:rPr>
          <w:rFonts w:cs="Calibri"/>
          <w:sz w:val="18"/>
          <w:szCs w:val="18"/>
        </w:rPr>
        <w:t xml:space="preserve">       (2, 2, '2023-04-18', 'Active');</w:t>
      </w:r>
    </w:p>
    <w:p w14:paraId="070294D9" w14:textId="77777777" w:rsidR="008B3C59" w:rsidRDefault="008B3C59">
      <w:pPr>
        <w:rPr>
          <w:rFonts w:cs="Calibri"/>
          <w:sz w:val="18"/>
          <w:szCs w:val="18"/>
        </w:rPr>
      </w:pPr>
      <w:r>
        <w:rPr>
          <w:rFonts w:cs="Calibri"/>
          <w:sz w:val="18"/>
          <w:szCs w:val="18"/>
        </w:rPr>
        <w:t xml:space="preserve">-- Insert </w:t>
      </w:r>
      <w:proofErr w:type="spellStart"/>
      <w:r>
        <w:rPr>
          <w:rFonts w:cs="Calibri"/>
          <w:sz w:val="18"/>
          <w:szCs w:val="18"/>
        </w:rPr>
        <w:t>loansINSERT</w:t>
      </w:r>
      <w:proofErr w:type="spellEnd"/>
      <w:r>
        <w:rPr>
          <w:rFonts w:cs="Calibri"/>
          <w:sz w:val="18"/>
          <w:szCs w:val="18"/>
        </w:rPr>
        <w:t xml:space="preserve"> INTO Loan (</w:t>
      </w:r>
      <w:proofErr w:type="spellStart"/>
      <w:r>
        <w:rPr>
          <w:rFonts w:cs="Calibri"/>
          <w:sz w:val="18"/>
          <w:szCs w:val="18"/>
        </w:rPr>
        <w:t>member_ID</w:t>
      </w:r>
      <w:proofErr w:type="spellEnd"/>
      <w:r>
        <w:rPr>
          <w:rFonts w:cs="Calibri"/>
          <w:sz w:val="18"/>
          <w:szCs w:val="18"/>
        </w:rPr>
        <w:t xml:space="preserve">, </w:t>
      </w:r>
      <w:proofErr w:type="spellStart"/>
      <w:r>
        <w:rPr>
          <w:rFonts w:cs="Calibri"/>
          <w:sz w:val="18"/>
          <w:szCs w:val="18"/>
        </w:rPr>
        <w:t>book_copy_ID</w:t>
      </w:r>
      <w:proofErr w:type="spellEnd"/>
      <w:r>
        <w:rPr>
          <w:rFonts w:cs="Calibri"/>
          <w:sz w:val="18"/>
          <w:szCs w:val="18"/>
        </w:rPr>
        <w:t xml:space="preserve">, </w:t>
      </w:r>
      <w:proofErr w:type="spellStart"/>
      <w:r>
        <w:rPr>
          <w:rFonts w:cs="Calibri"/>
          <w:sz w:val="18"/>
          <w:szCs w:val="18"/>
        </w:rPr>
        <w:t>borrow_date</w:t>
      </w:r>
      <w:proofErr w:type="spellEnd"/>
      <w:r>
        <w:rPr>
          <w:rFonts w:cs="Calibri"/>
          <w:sz w:val="18"/>
          <w:szCs w:val="18"/>
        </w:rPr>
        <w:t xml:space="preserve">, </w:t>
      </w:r>
      <w:proofErr w:type="spellStart"/>
      <w:r>
        <w:rPr>
          <w:rFonts w:cs="Calibri"/>
          <w:sz w:val="18"/>
          <w:szCs w:val="18"/>
        </w:rPr>
        <w:t>due_date</w:t>
      </w:r>
      <w:proofErr w:type="spellEnd"/>
      <w:r>
        <w:rPr>
          <w:rFonts w:cs="Calibri"/>
          <w:sz w:val="18"/>
          <w:szCs w:val="18"/>
        </w:rPr>
        <w:t>)VALUES (3, 4, '2023-04-10', '2023-04-24');</w:t>
      </w:r>
    </w:p>
    <w:p w14:paraId="09150441" w14:textId="77777777" w:rsidR="008B3C59" w:rsidRDefault="008B3C59">
      <w:pPr>
        <w:rPr>
          <w:rFonts w:cs="Calibri"/>
          <w:sz w:val="18"/>
          <w:szCs w:val="18"/>
        </w:rPr>
      </w:pPr>
      <w:r>
        <w:rPr>
          <w:rFonts w:cs="Calibri"/>
          <w:sz w:val="18"/>
          <w:szCs w:val="18"/>
        </w:rPr>
        <w:t>This code creates two hold transactions for members Alice and Bob, and one loan transaction for member Carol.</w:t>
      </w:r>
    </w:p>
    <w:p w14:paraId="0650E6AB" w14:textId="77777777" w:rsidR="008B3C59" w:rsidRDefault="008B3C59">
      <w:pPr>
        <w:rPr>
          <w:rFonts w:cs="Calibri"/>
          <w:sz w:val="15"/>
          <w:szCs w:val="15"/>
        </w:rPr>
      </w:pPr>
      <w:r>
        <w:rPr>
          <w:rFonts w:cs="Calibri"/>
          <w:sz w:val="15"/>
          <w:szCs w:val="15"/>
        </w:rPr>
        <w:t xml:space="preserve">                              </w:t>
      </w:r>
    </w:p>
    <w:p w14:paraId="68ADD24F" w14:textId="77777777" w:rsidR="008B3C59" w:rsidRDefault="008B3C59">
      <w:pPr>
        <w:rPr>
          <w:rFonts w:cs="Calibri"/>
          <w:sz w:val="15"/>
          <w:szCs w:val="15"/>
        </w:rPr>
      </w:pPr>
    </w:p>
    <w:sectPr w:rsidR="008B3C59">
      <w:headerReference w:type="default" r:id="rId10"/>
      <w:footerReference w:type="default" r:id="rId11"/>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endall Whitbeck" w:date="2023-04-20T20:49:00Z" w:initials="KW">
    <w:p w14:paraId="5E00CDD5" w14:textId="77777777" w:rsidR="00746E2E" w:rsidRDefault="00746E2E" w:rsidP="008B3C59">
      <w:pPr>
        <w:pStyle w:val="CommentText"/>
        <w:jc w:val="left"/>
      </w:pPr>
      <w:r>
        <w:rPr>
          <w:rStyle w:val="CommentReference"/>
        </w:rPr>
        <w:annotationRef/>
      </w:r>
      <w:r>
        <w:t>Was missing hold_ID</w:t>
      </w:r>
    </w:p>
  </w:comment>
  <w:comment w:id="4" w:author="Kendall Whitbeck" w:date="2023-04-20T20:57:00Z" w:initials="KW">
    <w:p w14:paraId="5FE539F2" w14:textId="77777777" w:rsidR="00DF31F3" w:rsidRDefault="00DF31F3" w:rsidP="008B3C59">
      <w:pPr>
        <w:pStyle w:val="CommentText"/>
        <w:jc w:val="left"/>
      </w:pPr>
      <w:r>
        <w:rPr>
          <w:rStyle w:val="CommentReference"/>
        </w:rPr>
        <w:annotationRef/>
      </w:r>
      <w:r>
        <w:t>Was missing hold_ID</w:t>
      </w:r>
    </w:p>
  </w:comment>
  <w:comment w:id="10" w:author="Kendall Whitbeck" w:date="2023-04-20T20:57:00Z" w:initials="KW">
    <w:p w14:paraId="77ECE362" w14:textId="77777777" w:rsidR="00DF31F3" w:rsidRDefault="00DF31F3" w:rsidP="008B3C59">
      <w:pPr>
        <w:pStyle w:val="CommentText"/>
        <w:jc w:val="left"/>
      </w:pPr>
      <w:r>
        <w:rPr>
          <w:rStyle w:val="CommentReference"/>
        </w:rPr>
        <w:annotationRef/>
      </w:r>
      <w:r>
        <w:t>Was missing hold_ID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0CDD5" w15:done="0"/>
  <w15:commentEx w15:paraId="5FE539F2" w15:done="0"/>
  <w15:commentEx w15:paraId="77ECE3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0CDD5" w16cid:durableId="27EC23F1"/>
  <w16cid:commentId w16cid:paraId="5FE539F2" w16cid:durableId="27EC25AE"/>
  <w16cid:commentId w16cid:paraId="77ECE362" w16cid:durableId="27EC25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D278" w14:textId="77777777" w:rsidR="00560F1F" w:rsidRDefault="00560F1F">
      <w:r>
        <w:separator/>
      </w:r>
    </w:p>
  </w:endnote>
  <w:endnote w:type="continuationSeparator" w:id="0">
    <w:p w14:paraId="2C4E9186" w14:textId="77777777" w:rsidR="00560F1F" w:rsidRDefault="00560F1F">
      <w:r>
        <w:continuationSeparator/>
      </w:r>
    </w:p>
  </w:endnote>
  <w:endnote w:type="continuationNotice" w:id="1">
    <w:p w14:paraId="788B9F6D" w14:textId="77777777" w:rsidR="008A4CB2" w:rsidRDefault="008A4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22E5C16B" w14:paraId="1F1A0335" w14:textId="77777777" w:rsidTr="22E5C16B">
      <w:trPr>
        <w:trHeight w:val="300"/>
      </w:trPr>
      <w:tc>
        <w:tcPr>
          <w:tcW w:w="2765" w:type="dxa"/>
        </w:tcPr>
        <w:p w14:paraId="3CDDF6D8" w14:textId="7834DF35" w:rsidR="22E5C16B" w:rsidRDefault="22E5C16B" w:rsidP="22E5C16B">
          <w:pPr>
            <w:pStyle w:val="Header"/>
            <w:ind w:left="-115"/>
            <w:jc w:val="left"/>
          </w:pPr>
        </w:p>
      </w:tc>
      <w:tc>
        <w:tcPr>
          <w:tcW w:w="2765" w:type="dxa"/>
        </w:tcPr>
        <w:p w14:paraId="60170FF9" w14:textId="7FA228BA" w:rsidR="22E5C16B" w:rsidRDefault="22E5C16B" w:rsidP="22E5C16B">
          <w:pPr>
            <w:pStyle w:val="Header"/>
          </w:pPr>
        </w:p>
      </w:tc>
      <w:tc>
        <w:tcPr>
          <w:tcW w:w="2765" w:type="dxa"/>
        </w:tcPr>
        <w:p w14:paraId="7F3327D4" w14:textId="631058AC" w:rsidR="22E5C16B" w:rsidRDefault="22E5C16B" w:rsidP="22E5C16B">
          <w:pPr>
            <w:pStyle w:val="Header"/>
            <w:ind w:right="-115"/>
            <w:jc w:val="right"/>
          </w:pPr>
        </w:p>
      </w:tc>
    </w:tr>
  </w:tbl>
  <w:p w14:paraId="6BD3FE93" w14:textId="1763E625" w:rsidR="22E5C16B" w:rsidRDefault="22E5C16B" w:rsidP="22E5C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9E5E" w14:textId="77777777" w:rsidR="00560F1F" w:rsidRDefault="00560F1F">
      <w:r>
        <w:separator/>
      </w:r>
    </w:p>
  </w:footnote>
  <w:footnote w:type="continuationSeparator" w:id="0">
    <w:p w14:paraId="18243E19" w14:textId="77777777" w:rsidR="00560F1F" w:rsidRDefault="00560F1F">
      <w:r>
        <w:continuationSeparator/>
      </w:r>
    </w:p>
  </w:footnote>
  <w:footnote w:type="continuationNotice" w:id="1">
    <w:p w14:paraId="5347AD91" w14:textId="77777777" w:rsidR="008A4CB2" w:rsidRDefault="008A4C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22E5C16B" w14:paraId="641C9D81" w14:textId="77777777" w:rsidTr="22E5C16B">
      <w:trPr>
        <w:trHeight w:val="300"/>
      </w:trPr>
      <w:tc>
        <w:tcPr>
          <w:tcW w:w="2765" w:type="dxa"/>
        </w:tcPr>
        <w:p w14:paraId="2AC7EE88" w14:textId="001FAA3E" w:rsidR="22E5C16B" w:rsidRDefault="22E5C16B" w:rsidP="22E5C16B">
          <w:pPr>
            <w:pStyle w:val="Header"/>
            <w:ind w:left="-115"/>
            <w:jc w:val="left"/>
          </w:pPr>
        </w:p>
      </w:tc>
      <w:tc>
        <w:tcPr>
          <w:tcW w:w="2765" w:type="dxa"/>
        </w:tcPr>
        <w:p w14:paraId="0FF071DD" w14:textId="4C41EACB" w:rsidR="22E5C16B" w:rsidRDefault="22E5C16B" w:rsidP="22E5C16B">
          <w:pPr>
            <w:pStyle w:val="Header"/>
          </w:pPr>
        </w:p>
      </w:tc>
      <w:tc>
        <w:tcPr>
          <w:tcW w:w="2765" w:type="dxa"/>
        </w:tcPr>
        <w:p w14:paraId="283ED521" w14:textId="3A056919" w:rsidR="22E5C16B" w:rsidRDefault="22E5C16B" w:rsidP="22E5C16B">
          <w:pPr>
            <w:pStyle w:val="Header"/>
            <w:ind w:right="-115"/>
            <w:jc w:val="right"/>
          </w:pPr>
        </w:p>
      </w:tc>
    </w:tr>
  </w:tbl>
  <w:p w14:paraId="1B3BCCCA" w14:textId="1FB6DEC2" w:rsidR="22E5C16B" w:rsidRDefault="22E5C16B" w:rsidP="22E5C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all Whitbeck">
    <w15:presenceInfo w15:providerId="None" w15:userId="Kendall Whitb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NotTrackMoves/>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E4NDJjZTI3YmQxOTQyMjM2Mjg1MDc1M2UyODVlOTQifQ=="/>
  </w:docVars>
  <w:rsids>
    <w:rsidRoot w:val="00746E2E"/>
    <w:rsid w:val="002D03B6"/>
    <w:rsid w:val="00560F1F"/>
    <w:rsid w:val="005708DA"/>
    <w:rsid w:val="00746E2E"/>
    <w:rsid w:val="008A4CB2"/>
    <w:rsid w:val="008B3C59"/>
    <w:rsid w:val="009F360E"/>
    <w:rsid w:val="00C87071"/>
    <w:rsid w:val="00DF31F3"/>
    <w:rsid w:val="037729D4"/>
    <w:rsid w:val="22E5C16B"/>
    <w:rsid w:val="691F42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79B93"/>
  <w15:chartTrackingRefBased/>
  <w15:docId w15:val="{09492BAC-3B3D-429A-B1CB-0CC8BF7D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rPr>
  </w:style>
  <w:style w:type="paragraph" w:styleId="NormalWeb">
    <w:name w:val="Normal (Web)"/>
    <w:basedOn w:val="Normal"/>
    <w:pPr>
      <w:spacing w:before="100" w:beforeAutospacing="1" w:after="100" w:afterAutospacing="1"/>
      <w:jc w:val="left"/>
    </w:pPr>
    <w:rPr>
      <w:kern w:val="0"/>
      <w:sz w:val="24"/>
    </w:rPr>
  </w:style>
  <w:style w:type="character" w:styleId="HTMLCode">
    <w:name w:val="HTML Code"/>
    <w:rPr>
      <w:rFonts w:ascii="Courier New" w:hAnsi="Courier New"/>
      <w:sz w:val="20"/>
    </w:rPr>
  </w:style>
  <w:style w:type="paragraph" w:styleId="Revision">
    <w:name w:val="Revision"/>
    <w:hidden/>
    <w:uiPriority w:val="99"/>
    <w:unhideWhenUsed/>
    <w:rsid w:val="00746E2E"/>
    <w:rPr>
      <w:rFonts w:ascii="Calibri" w:hAnsi="Calibri"/>
      <w:kern w:val="2"/>
      <w:sz w:val="21"/>
      <w:szCs w:val="24"/>
      <w:lang w:eastAsia="zh-CN"/>
    </w:rPr>
  </w:style>
  <w:style w:type="character" w:styleId="CommentReference">
    <w:name w:val="annotation reference"/>
    <w:rsid w:val="00746E2E"/>
    <w:rPr>
      <w:sz w:val="16"/>
      <w:szCs w:val="16"/>
    </w:rPr>
  </w:style>
  <w:style w:type="paragraph" w:styleId="CommentText">
    <w:name w:val="annotation text"/>
    <w:basedOn w:val="Normal"/>
    <w:link w:val="CommentTextChar"/>
    <w:rsid w:val="00746E2E"/>
    <w:rPr>
      <w:sz w:val="20"/>
      <w:szCs w:val="20"/>
    </w:rPr>
  </w:style>
  <w:style w:type="character" w:customStyle="1" w:styleId="CommentTextChar">
    <w:name w:val="Comment Text Char"/>
    <w:link w:val="CommentText"/>
    <w:rsid w:val="00746E2E"/>
    <w:rPr>
      <w:rFonts w:ascii="Calibri" w:hAnsi="Calibri"/>
      <w:kern w:val="2"/>
      <w:lang w:eastAsia="zh-CN"/>
    </w:rPr>
  </w:style>
  <w:style w:type="paragraph" w:styleId="CommentSubject">
    <w:name w:val="annotation subject"/>
    <w:basedOn w:val="CommentText"/>
    <w:next w:val="CommentText"/>
    <w:link w:val="CommentSubjectChar"/>
    <w:rsid w:val="00746E2E"/>
    <w:rPr>
      <w:b/>
      <w:bCs/>
    </w:rPr>
  </w:style>
  <w:style w:type="character" w:customStyle="1" w:styleId="CommentSubjectChar">
    <w:name w:val="Comment Subject Char"/>
    <w:link w:val="CommentSubject"/>
    <w:rsid w:val="00746E2E"/>
    <w:rPr>
      <w:rFonts w:ascii="Calibri" w:hAnsi="Calibri"/>
      <w:b/>
      <w:bCs/>
      <w:kern w:val="2"/>
      <w:lang w:eastAsia="zh-C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Pr>
      <w:sz w:val="18"/>
      <w:szCs w:val="18"/>
    </w:rPr>
  </w:style>
  <w:style w:type="paragraph" w:styleId="Header">
    <w:name w:val="header"/>
    <w:basedOn w:val="Normal"/>
    <w:link w:val="HeaderChar"/>
    <w:unhideWhenUsed/>
    <w:pPr>
      <w:pBdr>
        <w:bottom w:val="single" w:sz="6" w:space="1" w:color="auto"/>
      </w:pBdr>
      <w:tabs>
        <w:tab w:val="center" w:pos="4513"/>
        <w:tab w:val="right" w:pos="9026"/>
      </w:tabs>
      <w:snapToGrid w:val="0"/>
      <w:jc w:val="center"/>
    </w:pPr>
    <w:rPr>
      <w:sz w:val="18"/>
      <w:szCs w:val="18"/>
    </w:rPr>
  </w:style>
  <w:style w:type="character" w:customStyle="1" w:styleId="FooterChar">
    <w:name w:val="Footer Char"/>
    <w:basedOn w:val="DefaultParagraphFont"/>
    <w:link w:val="Footer"/>
    <w:rPr>
      <w:sz w:val="18"/>
      <w:szCs w:val="18"/>
    </w:rPr>
  </w:style>
  <w:style w:type="paragraph" w:styleId="Footer">
    <w:name w:val="footer"/>
    <w:basedOn w:val="Normal"/>
    <w:link w:val="FooterChar"/>
    <w:unhideWhenUsed/>
    <w:pPr>
      <w:tabs>
        <w:tab w:val="center" w:pos="4513"/>
        <w:tab w:val="right" w:pos="902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1572</Words>
  <Characters>8962</Characters>
  <Application>Microsoft Office Word</Application>
  <DocSecurity>4</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Xia, Tianmiao</cp:lastModifiedBy>
  <cp:revision>3</cp:revision>
  <dcterms:created xsi:type="dcterms:W3CDTF">2023-04-21T03:59:00Z</dcterms:created>
  <dcterms:modified xsi:type="dcterms:W3CDTF">2023-04-21T04:03:00Z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9D2D59BCFCF847889E35A2A8FE29ED16_12</vt:lpwstr>
  </property>
</Properties>
</file>